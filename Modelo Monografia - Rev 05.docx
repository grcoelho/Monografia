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AF06" w14:textId="77777777" w:rsidR="00A7611A" w:rsidRPr="003625D1" w:rsidRDefault="003E4375" w:rsidP="00715294">
      <w:pPr>
        <w:spacing w:line="240" w:lineRule="auto"/>
        <w:jc w:val="center"/>
        <w:rPr>
          <w:b/>
        </w:rPr>
      </w:pPr>
      <w:r>
        <w:rPr>
          <w:b/>
        </w:rPr>
        <w:t xml:space="preserve">Estudo </w:t>
      </w:r>
      <w:r w:rsidR="00D561B6">
        <w:rPr>
          <w:b/>
        </w:rPr>
        <w:t>sobre o</w:t>
      </w:r>
      <w:r w:rsidR="009146B6">
        <w:rPr>
          <w:b/>
        </w:rPr>
        <w:t xml:space="preserve"> Impacto da Utilização de Técnicas de Gestão de Projetos em uma </w:t>
      </w:r>
      <w:r w:rsidR="001732A2">
        <w:rPr>
          <w:b/>
        </w:rPr>
        <w:t>Empresa de Pequeno Porte</w:t>
      </w:r>
      <w:r w:rsidR="00414EA7">
        <w:rPr>
          <w:b/>
        </w:rPr>
        <w:t xml:space="preserve"> </w:t>
      </w:r>
      <w:r w:rsidR="00414EA7" w:rsidRPr="00414EA7">
        <w:t>(o título deve ser curto, claro, afirmati</w:t>
      </w:r>
      <w:r w:rsidR="00183B05">
        <w:t xml:space="preserve">vo ou conclusivo! – </w:t>
      </w:r>
      <w:proofErr w:type="gramStart"/>
      <w:r w:rsidR="00183B05">
        <w:t>no</w:t>
      </w:r>
      <w:proofErr w:type="gramEnd"/>
      <w:r w:rsidR="00183B05">
        <w:t xml:space="preserve"> máximo 15</w:t>
      </w:r>
      <w:r w:rsidR="00414EA7" w:rsidRPr="00414EA7">
        <w:t xml:space="preserve"> palavras</w:t>
      </w:r>
      <w:r w:rsidR="00414EA7">
        <w:t>)</w:t>
      </w:r>
    </w:p>
    <w:p w14:paraId="6DDE386B" w14:textId="77777777" w:rsidR="00A7611A" w:rsidRPr="001D2010" w:rsidRDefault="00A7611A" w:rsidP="00715294">
      <w:pPr>
        <w:spacing w:line="240" w:lineRule="auto"/>
      </w:pPr>
    </w:p>
    <w:p w14:paraId="01274667" w14:textId="77777777" w:rsidR="001E108A" w:rsidRDefault="001E108A" w:rsidP="00A7611A">
      <w:pPr>
        <w:spacing w:line="240" w:lineRule="auto"/>
        <w:ind w:firstLine="709"/>
        <w:jc w:val="center"/>
      </w:pPr>
    </w:p>
    <w:p w14:paraId="5AC495B0" w14:textId="77777777" w:rsidR="001E108A" w:rsidRDefault="003E4375" w:rsidP="00A7611A">
      <w:pPr>
        <w:spacing w:line="240" w:lineRule="auto"/>
        <w:ind w:firstLine="709"/>
        <w:jc w:val="center"/>
        <w:rPr>
          <w:b/>
          <w:sz w:val="18"/>
        </w:rPr>
      </w:pPr>
      <w:r>
        <w:t>Guilherme Ramos Coelho</w:t>
      </w:r>
      <w:r w:rsidR="00A7611A" w:rsidRPr="00580198">
        <w:t>¹</w:t>
      </w:r>
      <w:r w:rsidR="00E575F6">
        <w:t>*</w:t>
      </w:r>
      <w:r w:rsidR="00A7611A" w:rsidRPr="001D2010">
        <w:t xml:space="preserve">; </w:t>
      </w:r>
      <w:r w:rsidR="001732A2">
        <w:t>Caio Abreu</w:t>
      </w:r>
      <w:r w:rsidR="006926E3" w:rsidRPr="006926E3">
        <w:rPr>
          <w:vertAlign w:val="superscript"/>
        </w:rPr>
        <w:t>2</w:t>
      </w:r>
      <w:r w:rsidR="00C64E7D">
        <w:rPr>
          <w:vertAlign w:val="superscript"/>
        </w:rPr>
        <w:t xml:space="preserve">; </w:t>
      </w:r>
      <w:r w:rsidR="00C64E7D">
        <w:t>nome completo coorientador</w:t>
      </w:r>
      <w:r w:rsidR="00C64E7D">
        <w:rPr>
          <w:vertAlign w:val="superscript"/>
        </w:rPr>
        <w:t>3</w:t>
      </w:r>
      <w:r w:rsidR="006926E3" w:rsidRPr="001D2010">
        <w:t xml:space="preserve"> </w:t>
      </w:r>
    </w:p>
    <w:p w14:paraId="42AF6A96" w14:textId="77777777" w:rsidR="00A7611A" w:rsidRPr="001D2010" w:rsidRDefault="00EA1D8A" w:rsidP="00EA1D8A">
      <w:pPr>
        <w:tabs>
          <w:tab w:val="left" w:pos="6465"/>
        </w:tabs>
        <w:spacing w:line="360" w:lineRule="auto"/>
        <w:ind w:firstLine="709"/>
        <w:rPr>
          <w:b/>
          <w:sz w:val="18"/>
        </w:rPr>
      </w:pPr>
      <w:r>
        <w:rPr>
          <w:b/>
          <w:sz w:val="18"/>
        </w:rPr>
        <w:tab/>
      </w:r>
    </w:p>
    <w:p w14:paraId="5E98E624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  <w:r w:rsidRPr="00472937">
        <w:rPr>
          <w:sz w:val="18"/>
          <w:szCs w:val="18"/>
          <w:vertAlign w:val="superscript"/>
        </w:rPr>
        <w:t>1</w:t>
      </w:r>
      <w:r w:rsidRPr="00472937">
        <w:t xml:space="preserve"> </w:t>
      </w:r>
      <w:r w:rsidR="00BB71DF">
        <w:rPr>
          <w:sz w:val="18"/>
          <w:szCs w:val="18"/>
        </w:rPr>
        <w:t>Nome da Empresa ou Instituição</w:t>
      </w:r>
      <w:r w:rsidR="006926E3">
        <w:rPr>
          <w:sz w:val="18"/>
          <w:szCs w:val="18"/>
        </w:rPr>
        <w:t xml:space="preserve"> (opcional)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Titulação ou função ou departamento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Endereço completo</w:t>
      </w:r>
      <w:r w:rsidR="003F77A8">
        <w:rPr>
          <w:sz w:val="18"/>
          <w:szCs w:val="18"/>
        </w:rPr>
        <w:t xml:space="preserve"> –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Bairro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CEP </w:t>
      </w:r>
      <w:r w:rsidR="00BB71DF"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 w:rsidR="00BB71DF">
        <w:rPr>
          <w:sz w:val="18"/>
          <w:szCs w:val="18"/>
        </w:rPr>
        <w:t>___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 w:rsidR="00BB71DF"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 w:rsidR="003F77A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580198">
        <w:rPr>
          <w:sz w:val="18"/>
          <w:szCs w:val="18"/>
        </w:rPr>
        <w:t>Paí</w:t>
      </w:r>
      <w:r w:rsidR="00BB71DF">
        <w:rPr>
          <w:sz w:val="18"/>
          <w:szCs w:val="18"/>
        </w:rPr>
        <w:t>s</w:t>
      </w:r>
    </w:p>
    <w:p w14:paraId="2AC1D144" w14:textId="77777777" w:rsidR="00C64E7D" w:rsidRDefault="00A7611A" w:rsidP="00C64E7D">
      <w:pPr>
        <w:spacing w:line="240" w:lineRule="auto"/>
        <w:jc w:val="left"/>
        <w:rPr>
          <w:sz w:val="18"/>
          <w:szCs w:val="18"/>
        </w:rPr>
      </w:pPr>
      <w:r w:rsidRPr="0022099F">
        <w:rPr>
          <w:sz w:val="18"/>
          <w:szCs w:val="18"/>
          <w:vertAlign w:val="superscript"/>
        </w:rPr>
        <w:t>2</w:t>
      </w:r>
      <w:r w:rsidR="00BB71DF">
        <w:rPr>
          <w:sz w:val="18"/>
          <w:szCs w:val="18"/>
          <w:vertAlign w:val="superscript"/>
        </w:rPr>
        <w:t xml:space="preserve"> </w:t>
      </w:r>
      <w:r w:rsidR="00C64E7D">
        <w:rPr>
          <w:sz w:val="18"/>
          <w:szCs w:val="18"/>
        </w:rPr>
        <w:t>Nome da Empresa ou Instituição (opcional)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Titulação ou função ou departamento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Endereço completo –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Bairro -</w:t>
      </w:r>
      <w:r w:rsidR="00C64E7D" w:rsidRPr="00472937">
        <w:rPr>
          <w:sz w:val="18"/>
          <w:szCs w:val="18"/>
        </w:rPr>
        <w:t xml:space="preserve"> CEP </w:t>
      </w:r>
      <w:r w:rsidR="00C64E7D">
        <w:rPr>
          <w:sz w:val="18"/>
          <w:szCs w:val="18"/>
        </w:rPr>
        <w:t>_____</w:t>
      </w:r>
      <w:r w:rsidR="00C64E7D" w:rsidRPr="00472937">
        <w:rPr>
          <w:sz w:val="18"/>
          <w:szCs w:val="18"/>
        </w:rPr>
        <w:t>-</w:t>
      </w:r>
      <w:r w:rsidR="00C64E7D">
        <w:rPr>
          <w:sz w:val="18"/>
          <w:szCs w:val="18"/>
        </w:rPr>
        <w:t>___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Cidade</w:t>
      </w:r>
      <w:r w:rsidR="00C64E7D" w:rsidRPr="00472937">
        <w:rPr>
          <w:sz w:val="18"/>
          <w:szCs w:val="18"/>
        </w:rPr>
        <w:t xml:space="preserve"> (</w:t>
      </w:r>
      <w:r w:rsidR="00C64E7D">
        <w:rPr>
          <w:sz w:val="18"/>
          <w:szCs w:val="18"/>
        </w:rPr>
        <w:t>Estado</w:t>
      </w:r>
      <w:r w:rsidR="00C64E7D" w:rsidRPr="00472937">
        <w:rPr>
          <w:sz w:val="18"/>
          <w:szCs w:val="18"/>
        </w:rPr>
        <w:t>)</w:t>
      </w:r>
      <w:r w:rsidR="000379B9">
        <w:rPr>
          <w:sz w:val="18"/>
          <w:szCs w:val="18"/>
        </w:rPr>
        <w:t>, País</w:t>
      </w:r>
    </w:p>
    <w:p w14:paraId="6885DD8A" w14:textId="77777777" w:rsidR="00C64E7D" w:rsidRDefault="00C64E7D" w:rsidP="00C64E7D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3 </w:t>
      </w:r>
      <w:r>
        <w:rPr>
          <w:sz w:val="18"/>
          <w:szCs w:val="18"/>
        </w:rPr>
        <w:t>Nome da Empresa ou Instituição (opcional)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Titulação ou função ou departamento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Endereço completo –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Bairro -</w:t>
      </w:r>
      <w:r w:rsidRPr="00472937">
        <w:rPr>
          <w:sz w:val="18"/>
          <w:szCs w:val="18"/>
        </w:rPr>
        <w:t xml:space="preserve"> CEP </w:t>
      </w:r>
      <w:r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>
        <w:rPr>
          <w:sz w:val="18"/>
          <w:szCs w:val="18"/>
        </w:rPr>
        <w:t>___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>
        <w:rPr>
          <w:sz w:val="18"/>
          <w:szCs w:val="18"/>
        </w:rPr>
        <w:t>, País</w:t>
      </w:r>
    </w:p>
    <w:p w14:paraId="7290EE0B" w14:textId="77777777" w:rsidR="00706669" w:rsidRDefault="00706669" w:rsidP="00C32EE4">
      <w:pPr>
        <w:spacing w:line="240" w:lineRule="auto"/>
        <w:jc w:val="left"/>
        <w:rPr>
          <w:sz w:val="18"/>
          <w:szCs w:val="18"/>
        </w:rPr>
      </w:pPr>
    </w:p>
    <w:p w14:paraId="3D08FFF3" w14:textId="77777777" w:rsidR="00706669" w:rsidRDefault="00706669" w:rsidP="00CD612F">
      <w:pPr>
        <w:spacing w:line="240" w:lineRule="auto"/>
        <w:jc w:val="left"/>
        <w:rPr>
          <w:sz w:val="18"/>
          <w:szCs w:val="18"/>
        </w:rPr>
      </w:pPr>
    </w:p>
    <w:p w14:paraId="1D4FF31B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</w:p>
    <w:p w14:paraId="1F2E26E1" w14:textId="77777777" w:rsidR="000E6826" w:rsidRDefault="000E6826" w:rsidP="000E6826">
      <w:pPr>
        <w:spacing w:line="240" w:lineRule="auto"/>
        <w:ind w:left="720"/>
      </w:pPr>
    </w:p>
    <w:p w14:paraId="489657EF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AB84FA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1BD3AB3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25CC4D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BF712E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09C789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7DCA0DF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B85CA6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6B2314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D19273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90157B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38E19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D8010D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137D6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7BF666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4C7A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AA19DD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316E5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462D7A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EF7BF30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116E840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7CB05F6" w14:textId="77777777" w:rsidR="00D92CD6" w:rsidRDefault="00D92CD6">
      <w:pPr>
        <w:rPr>
          <w:b/>
        </w:rPr>
      </w:pPr>
    </w:p>
    <w:p w14:paraId="22B081EA" w14:textId="77777777" w:rsidR="00D92CD6" w:rsidRDefault="00D92CD6">
      <w:pPr>
        <w:rPr>
          <w:b/>
        </w:rPr>
      </w:pPr>
    </w:p>
    <w:p w14:paraId="6874B5C9" w14:textId="77777777" w:rsidR="00D92CD6" w:rsidRDefault="00D92CD6">
      <w:pPr>
        <w:rPr>
          <w:b/>
        </w:rPr>
        <w:sectPr w:rsidR="00D92CD6" w:rsidSect="00F23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1247" w:gutter="0"/>
          <w:cols w:space="708"/>
          <w:titlePg/>
          <w:docGrid w:linePitch="360"/>
        </w:sectPr>
      </w:pPr>
    </w:p>
    <w:p w14:paraId="606EE0AB" w14:textId="77777777" w:rsidR="009146B6" w:rsidRDefault="001732A2" w:rsidP="00FD2C4C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Estudo </w:t>
      </w:r>
      <w:r w:rsidR="00D561B6">
        <w:rPr>
          <w:b/>
        </w:rPr>
        <w:t>sobre o</w:t>
      </w:r>
      <w:r>
        <w:rPr>
          <w:b/>
        </w:rPr>
        <w:t xml:space="preserve"> Impacto da Utilização de Técnicas de Gestão de Projetos em uma Empresa de Pequeno Porte</w:t>
      </w:r>
    </w:p>
    <w:p w14:paraId="18ADFB9B" w14:textId="77777777" w:rsidR="001732A2" w:rsidRPr="003625D1" w:rsidRDefault="001732A2" w:rsidP="00FD2C4C">
      <w:pPr>
        <w:spacing w:line="240" w:lineRule="auto"/>
        <w:jc w:val="center"/>
        <w:rPr>
          <w:b/>
        </w:rPr>
      </w:pPr>
    </w:p>
    <w:p w14:paraId="659A29F8" w14:textId="77777777" w:rsidR="00D92CD6" w:rsidRDefault="00FD2C4C" w:rsidP="00D2204B">
      <w:pPr>
        <w:jc w:val="left"/>
        <w:rPr>
          <w:b/>
        </w:rPr>
      </w:pPr>
      <w:r>
        <w:rPr>
          <w:b/>
        </w:rPr>
        <w:t>Resumo</w:t>
      </w:r>
    </w:p>
    <w:p w14:paraId="664905EE" w14:textId="77777777" w:rsidR="00D92CD6" w:rsidRDefault="00D92CD6">
      <w:pPr>
        <w:rPr>
          <w:b/>
        </w:rPr>
      </w:pPr>
    </w:p>
    <w:p w14:paraId="1A755873" w14:textId="77777777" w:rsidR="00414EA7" w:rsidRDefault="00414EA7" w:rsidP="00B754B6">
      <w:pPr>
        <w:spacing w:line="240" w:lineRule="auto"/>
        <w:ind w:firstLine="709"/>
        <w:rPr>
          <w:color w:val="000000" w:themeColor="text1"/>
        </w:rPr>
      </w:pPr>
      <w:r w:rsidRPr="00414EA7">
        <w:rPr>
          <w:color w:val="000000" w:themeColor="text1"/>
        </w:rPr>
        <w:t xml:space="preserve">O resumo é uma descrição geral do trabalho, apresentando de forma resumida todas as seções do trabalho. Deve ser escrito de forma clara e objetiva, e capaz de informar ao leitor em que consiste a monografia e despertar o interesse para leitura de todo trabalho. O resumo deve ser iniciado com uma curta apresentação da importância/justificativa (contextualização do tema) do trabalho. Em seguida, deve ser apresentado o objetivo geral, que deve ser escrito de maneira sucinta e direta. Deve conter uma breve descrição da metodologia que foi empregada no trabalho de pesquisa, abordando os aspectos mais importantes para o entendimento do trabalho. Cerca de 60% da estrutura do resumo deve ser dedicada aos principais resultados obtidos no trabalho. É importante destacar os melhores ou mais importantes resultados que foram obtidos pesquisa.  Deve-se buscar apresentar relações interessantes que chamem atenção do revisor e do público em geral. O final do resumo conter uma conclusão geral (uma ou duas frases). Deve-se ter cuidado para não repetir os resultados. </w:t>
      </w:r>
      <w:r w:rsidR="007450A6">
        <w:rPr>
          <w:color w:val="000000" w:themeColor="text1"/>
        </w:rPr>
        <w:t>Máximo de 250</w:t>
      </w:r>
      <w:r w:rsidRPr="00414EA7">
        <w:rPr>
          <w:color w:val="000000" w:themeColor="text1"/>
        </w:rPr>
        <w:t xml:space="preserve"> palavras.</w:t>
      </w:r>
    </w:p>
    <w:p w14:paraId="22CEF737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  <w:r w:rsidRPr="007F4591">
        <w:rPr>
          <w:b/>
          <w:color w:val="000000" w:themeColor="text1"/>
        </w:rPr>
        <w:t xml:space="preserve">Palavras-chave: </w:t>
      </w:r>
    </w:p>
    <w:p w14:paraId="78EEBEBC" w14:textId="77777777" w:rsidR="007F4591" w:rsidRPr="007F4591" w:rsidRDefault="007F4591" w:rsidP="00BD34AF">
      <w:pPr>
        <w:spacing w:line="360" w:lineRule="auto"/>
        <w:rPr>
          <w:b/>
          <w:color w:val="000000" w:themeColor="text1"/>
        </w:rPr>
      </w:pPr>
    </w:p>
    <w:p w14:paraId="7A18369E" w14:textId="77777777" w:rsidR="007F4591" w:rsidRPr="007F4591" w:rsidRDefault="00D561B6" w:rsidP="00BD34AF">
      <w:pPr>
        <w:spacing w:line="360" w:lineRule="auto"/>
        <w:jc w:val="center"/>
        <w:rPr>
          <w:color w:val="000000" w:themeColor="text1"/>
        </w:rPr>
      </w:pPr>
      <w:proofErr w:type="spellStart"/>
      <w:r w:rsidRPr="00D561B6">
        <w:rPr>
          <w:b/>
          <w:color w:val="000000" w:themeColor="text1"/>
        </w:rPr>
        <w:t>Study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about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the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Impact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of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Using</w:t>
      </w:r>
      <w:proofErr w:type="spellEnd"/>
      <w:r w:rsidRPr="00D561B6">
        <w:rPr>
          <w:b/>
          <w:color w:val="000000" w:themeColor="text1"/>
        </w:rPr>
        <w:t xml:space="preserve"> Project Management </w:t>
      </w:r>
      <w:proofErr w:type="spellStart"/>
      <w:r w:rsidRPr="00D561B6">
        <w:rPr>
          <w:b/>
          <w:color w:val="000000" w:themeColor="text1"/>
        </w:rPr>
        <w:t>Techniques</w:t>
      </w:r>
      <w:proofErr w:type="spellEnd"/>
      <w:r w:rsidRPr="00D561B6">
        <w:rPr>
          <w:b/>
          <w:color w:val="000000" w:themeColor="text1"/>
        </w:rPr>
        <w:t xml:space="preserve"> in a </w:t>
      </w:r>
      <w:proofErr w:type="spellStart"/>
      <w:r w:rsidRPr="00D561B6">
        <w:rPr>
          <w:b/>
          <w:color w:val="000000" w:themeColor="text1"/>
        </w:rPr>
        <w:t>Small</w:t>
      </w:r>
      <w:proofErr w:type="spellEnd"/>
      <w:r w:rsidRPr="00D561B6">
        <w:rPr>
          <w:b/>
          <w:color w:val="000000" w:themeColor="text1"/>
        </w:rPr>
        <w:t xml:space="preserve"> Business</w:t>
      </w:r>
    </w:p>
    <w:p w14:paraId="0DF44336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</w:p>
    <w:p w14:paraId="6EC3332D" w14:textId="77777777" w:rsidR="007F4591" w:rsidRPr="00414EA7" w:rsidRDefault="007F4591" w:rsidP="00BD34AF">
      <w:pPr>
        <w:spacing w:line="360" w:lineRule="auto"/>
        <w:jc w:val="left"/>
        <w:rPr>
          <w:color w:val="000000" w:themeColor="text1"/>
        </w:rPr>
      </w:pPr>
      <w:r w:rsidRPr="007F4591">
        <w:rPr>
          <w:b/>
          <w:color w:val="000000" w:themeColor="text1"/>
        </w:rPr>
        <w:t>Abstract</w:t>
      </w:r>
      <w:r w:rsidR="00EA275D">
        <w:rPr>
          <w:b/>
          <w:color w:val="000000" w:themeColor="text1"/>
        </w:rPr>
        <w:t xml:space="preserve"> </w:t>
      </w:r>
      <w:r w:rsidR="00EA275D" w:rsidRPr="00EA275D">
        <w:rPr>
          <w:color w:val="000000" w:themeColor="text1"/>
        </w:rPr>
        <w:t>ou</w:t>
      </w:r>
      <w:r w:rsidR="00EA275D">
        <w:rPr>
          <w:b/>
          <w:color w:val="000000" w:themeColor="text1"/>
        </w:rPr>
        <w:t xml:space="preserve"> </w:t>
      </w:r>
      <w:proofErr w:type="spellStart"/>
      <w:r w:rsidR="00EA275D">
        <w:rPr>
          <w:b/>
          <w:color w:val="000000" w:themeColor="text1"/>
        </w:rPr>
        <w:t>Resumen</w:t>
      </w:r>
      <w:proofErr w:type="spellEnd"/>
      <w:r>
        <w:rPr>
          <w:color w:val="000000" w:themeColor="text1"/>
        </w:rPr>
        <w:t xml:space="preserve"> (opcional)</w:t>
      </w:r>
    </w:p>
    <w:p w14:paraId="518F26E7" w14:textId="77777777" w:rsidR="007F4591" w:rsidRDefault="007F4591" w:rsidP="00BD34AF">
      <w:pPr>
        <w:spacing w:line="360" w:lineRule="auto"/>
      </w:pPr>
    </w:p>
    <w:p w14:paraId="7BD458EF" w14:textId="77777777" w:rsidR="007F4591" w:rsidRPr="00715294" w:rsidRDefault="007F4591" w:rsidP="00B754B6">
      <w:pPr>
        <w:spacing w:line="24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54B6">
        <w:t>....................</w:t>
      </w:r>
    </w:p>
    <w:p w14:paraId="1C64D40B" w14:textId="77777777" w:rsidR="00414EA7" w:rsidRDefault="00EA275D" w:rsidP="00BD34AF">
      <w:pPr>
        <w:spacing w:line="360" w:lineRule="auto"/>
        <w:jc w:val="left"/>
        <w:rPr>
          <w:b/>
        </w:rPr>
      </w:pPr>
      <w:proofErr w:type="spellStart"/>
      <w:r>
        <w:rPr>
          <w:b/>
        </w:rPr>
        <w:t>Key</w:t>
      </w:r>
      <w:r w:rsidR="007F4591" w:rsidRPr="007F4591">
        <w:rPr>
          <w:b/>
        </w:rPr>
        <w:t>words</w:t>
      </w:r>
      <w:proofErr w:type="spellEnd"/>
      <w:r>
        <w:rPr>
          <w:b/>
        </w:rPr>
        <w:t xml:space="preserve"> </w:t>
      </w:r>
      <w:r w:rsidRPr="00EA275D">
        <w:t>ou</w:t>
      </w:r>
      <w:r>
        <w:rPr>
          <w:b/>
        </w:rPr>
        <w:t xml:space="preserve"> </w:t>
      </w:r>
      <w:proofErr w:type="spellStart"/>
      <w:r w:rsidRPr="00EA275D">
        <w:rPr>
          <w:b/>
        </w:rPr>
        <w:t>Palabras</w:t>
      </w:r>
      <w:proofErr w:type="spellEnd"/>
      <w:r w:rsidRPr="00EA275D">
        <w:rPr>
          <w:b/>
        </w:rPr>
        <w:t xml:space="preserve"> Clave</w:t>
      </w:r>
      <w:r w:rsidR="007F4591" w:rsidRPr="007F4591">
        <w:rPr>
          <w:b/>
        </w:rPr>
        <w:t>:</w:t>
      </w:r>
      <w:r w:rsidR="007F4591">
        <w:t xml:space="preserve"> (opcional)</w:t>
      </w:r>
    </w:p>
    <w:p w14:paraId="6327705A" w14:textId="77777777" w:rsidR="00D92CD6" w:rsidRDefault="00D92CD6">
      <w:pPr>
        <w:rPr>
          <w:b/>
        </w:rPr>
      </w:pPr>
    </w:p>
    <w:p w14:paraId="40EC1ED6" w14:textId="77777777" w:rsidR="006D5FAB" w:rsidRDefault="006D5FAB">
      <w:pPr>
        <w:rPr>
          <w:b/>
        </w:rPr>
      </w:pPr>
      <w:r>
        <w:rPr>
          <w:b/>
        </w:rPr>
        <w:br w:type="page"/>
      </w:r>
    </w:p>
    <w:p w14:paraId="7B0E1C09" w14:textId="5DA292F1" w:rsidR="00D757B2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lastRenderedPageBreak/>
        <w:t>Introdução</w:t>
      </w:r>
    </w:p>
    <w:p w14:paraId="67568253" w14:textId="77777777" w:rsidR="00250606" w:rsidRDefault="00250606" w:rsidP="00250606">
      <w:pPr>
        <w:pStyle w:val="PargrafodaLista"/>
        <w:spacing w:line="360" w:lineRule="auto"/>
        <w:ind w:left="0"/>
        <w:jc w:val="left"/>
      </w:pPr>
    </w:p>
    <w:p w14:paraId="7CD28A22" w14:textId="7DEC9F25" w:rsidR="00F97E88" w:rsidRDefault="00F97E88" w:rsidP="00250606">
      <w:pPr>
        <w:pStyle w:val="PargrafodaLista"/>
        <w:spacing w:line="360" w:lineRule="auto"/>
        <w:ind w:left="0"/>
        <w:jc w:val="left"/>
      </w:pPr>
      <w:r>
        <w:tab/>
      </w:r>
      <w:r w:rsidR="00721A66">
        <w:t>A economia brasileira passa atualmente por um quadro recessivo, com queda de consumo aparente de 10% no ano de 2016 (</w:t>
      </w:r>
      <w:r w:rsidR="00DD62BA">
        <w:t xml:space="preserve">Castro Jr, IPEA, </w:t>
      </w:r>
      <w:r w:rsidR="00721A66">
        <w:t>2016), com reflexo no índice de desemprego</w:t>
      </w:r>
      <w:r w:rsidR="00CB02AB">
        <w:t xml:space="preserve"> que atingiu</w:t>
      </w:r>
      <w:r w:rsidR="00721A66">
        <w:t xml:space="preserve"> 11,8% da população no terceiro trimestre de 2016 (</w:t>
      </w:r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>Carvalho e Souza Jr.</w:t>
      </w:r>
      <w:r w:rsidR="00721A66" w:rsidRPr="00721A66">
        <w:t xml:space="preserve"> </w:t>
      </w:r>
      <w:r w:rsidR="00721A66">
        <w:t xml:space="preserve">IPEA, 2016). </w:t>
      </w:r>
    </w:p>
    <w:p w14:paraId="340A2E57" w14:textId="38945976" w:rsidR="00721A66" w:rsidRDefault="00721A66" w:rsidP="00250606">
      <w:pPr>
        <w:pStyle w:val="PargrafodaLista"/>
        <w:spacing w:line="360" w:lineRule="auto"/>
        <w:ind w:left="0"/>
        <w:jc w:val="left"/>
      </w:pPr>
      <w:r>
        <w:tab/>
        <w:t>Como resultado deste cenário, muitos trabalhadores que antes</w:t>
      </w:r>
      <w:r w:rsidR="00CB02AB">
        <w:t xml:space="preserve"> estavam</w:t>
      </w:r>
      <w:r>
        <w:t xml:space="preserve"> alocados na indústria se veem obrigados a migrar para outras formas de renda.</w:t>
      </w:r>
      <w:r w:rsidR="00D4580C">
        <w:t xml:space="preserve"> </w:t>
      </w:r>
      <w:r w:rsidR="00DD62BA" w:rsidRPr="00CB02AB">
        <w:t xml:space="preserve">Temos assim </w:t>
      </w:r>
      <w:r w:rsidR="00DD62BA">
        <w:t>um cenário fértil para geração do empreendedorismo por necessidade</w:t>
      </w:r>
      <w:r w:rsidR="00CB02AB">
        <w:t xml:space="preserve">, </w:t>
      </w:r>
      <w:r w:rsidR="00DF705D">
        <w:t>o que resulta em um aumento na geração de micro e pequenas empresas</w:t>
      </w:r>
      <w:r w:rsidR="00DD62BA">
        <w:t>.</w:t>
      </w:r>
      <w:r w:rsidR="00D4580C">
        <w:t xml:space="preserve"> </w:t>
      </w:r>
    </w:p>
    <w:p w14:paraId="2FB43657" w14:textId="77777777" w:rsidR="00401BEB" w:rsidRPr="00013868" w:rsidRDefault="00401BEB" w:rsidP="00401BEB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De acordo com o Art. 3º da Lei Geral das Micro e Pequenas Empresas (MPE), define-se uma </w:t>
      </w:r>
      <w:proofErr w:type="gramStart"/>
      <w:r w:rsidRPr="00013868">
        <w:rPr>
          <w:rFonts w:ascii="Arial" w:eastAsiaTheme="minorHAnsi" w:hAnsi="Arial" w:cs="Arial"/>
          <w:sz w:val="22"/>
          <w:szCs w:val="22"/>
          <w:lang w:eastAsia="en-US"/>
        </w:rPr>
        <w:t>micro empresa</w:t>
      </w:r>
      <w:proofErr w:type="gramEnd"/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 (ME) como aquela que em cada ano calendário a receita bruta igual ou inferior a R$ 360.000,00. Acima deste patamar e até R$</w:t>
      </w:r>
      <w:r w:rsidRPr="00013868">
        <w:rPr>
          <w:rFonts w:eastAsiaTheme="minorHAnsi"/>
          <w:sz w:val="22"/>
          <w:szCs w:val="22"/>
          <w:lang w:eastAsia="en-US"/>
        </w:rPr>
        <w:t> </w:t>
      </w:r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4.800.000,00 considera-se uma pequena empresa (PE). </w:t>
      </w:r>
    </w:p>
    <w:p w14:paraId="0BB1C0D4" w14:textId="23696F69" w:rsidR="00BF612D" w:rsidRDefault="00401BEB" w:rsidP="00372745">
      <w:pPr>
        <w:pStyle w:val="PargrafodaLista"/>
        <w:spacing w:line="360" w:lineRule="auto"/>
        <w:ind w:left="0" w:firstLine="567"/>
        <w:jc w:val="left"/>
      </w:pPr>
      <w:r w:rsidRPr="00013868">
        <w:t xml:space="preserve">A pesquisa de Participação de Micro e Pequenas empresas (Sebrae 2014) mostrou que as </w:t>
      </w:r>
      <w:proofErr w:type="spellStart"/>
      <w:r w:rsidRPr="00013868">
        <w:t>MPE’s</w:t>
      </w:r>
      <w:proofErr w:type="spellEnd"/>
      <w:r w:rsidRPr="00013868">
        <w:t xml:space="preserve"> representaram 98% e 99% do quadro de empresas formalizadas nos setores de serviço e comércio em 2011. Sendo que 44% dos empregos formais gerados no setor de serviços e 70% dos empregos formais gerados no setor de comércio são provenientes destas empresas no mesmo período. Sendo assim é possível visualizar o importante papel das </w:t>
      </w:r>
      <w:proofErr w:type="spellStart"/>
      <w:r w:rsidRPr="00013868">
        <w:t>MPE’s</w:t>
      </w:r>
      <w:proofErr w:type="spellEnd"/>
      <w:r w:rsidRPr="00013868">
        <w:t xml:space="preserve"> na geração de emprego e renda, além absorverem mão-de-obra de menor qualificação, servem como formadoras de mão-de-obra para empresas de médio e grande porte (SILVA, 1998).</w:t>
      </w:r>
      <w:r>
        <w:t xml:space="preserve"> </w:t>
      </w:r>
    </w:p>
    <w:p w14:paraId="4EDA9A3E" w14:textId="4E033314" w:rsidR="001C2220" w:rsidRDefault="00401BEB" w:rsidP="00401BEB">
      <w:pPr>
        <w:pStyle w:val="PargrafodaLista"/>
        <w:spacing w:line="360" w:lineRule="auto"/>
        <w:ind w:left="0" w:firstLine="708"/>
        <w:jc w:val="left"/>
      </w:pPr>
      <w:r w:rsidRPr="00013868">
        <w:t>De acordo com a pesquisa do Sebrae sobre a Taxa de sobrevivência das Empresas no Brasil (Sebrae, 2016), em média 23,4% das empresas constituídas no Brasil não sobrevivem ao segundo ano de atividade.</w:t>
      </w:r>
    </w:p>
    <w:p w14:paraId="1229EA2F" w14:textId="195E42EF" w:rsidR="00B21BE8" w:rsidRDefault="00DF705D" w:rsidP="006D5FAB">
      <w:pPr>
        <w:pStyle w:val="PargrafodaLista"/>
        <w:spacing w:line="360" w:lineRule="auto"/>
        <w:ind w:left="0"/>
        <w:jc w:val="left"/>
      </w:pPr>
      <w:r>
        <w:tab/>
      </w:r>
      <w:r w:rsidR="00BF612D">
        <w:t xml:space="preserve">De acordo com Maximiano (Maximiano, 2006), algumas das razões de mortalidade das </w:t>
      </w:r>
      <w:proofErr w:type="spellStart"/>
      <w:r w:rsidR="00BF612D">
        <w:t>MPE’s</w:t>
      </w:r>
      <w:proofErr w:type="spellEnd"/>
      <w:r w:rsidR="00BF612D">
        <w:t xml:space="preserve"> nos primeiros anos de existência são: falta de políticas públicas que viabilizem e consolidem novos empreendimentos, falta de financiamento, as elevadas cargas tributárias e, por fim, a demora provocada pela burocracia ao abrir e legalizar o empreendimento. Já Dornelas (Dornelas, 2005) aborda outros fatores, como por exemplo a falta de planejamento, a deficiência na gestão, falta de políticas de apoio, a conjuntura econômica e fatores pessoais. Dornelas destaca ainda que um bom planejamento é importante para o sucesso de um empreendimento, além da capacitação gerencial contínua.</w:t>
      </w:r>
    </w:p>
    <w:p w14:paraId="5F4B0FEB" w14:textId="4830EF21" w:rsidR="004736B1" w:rsidRDefault="004736B1" w:rsidP="004736B1">
      <w:pPr>
        <w:spacing w:line="360" w:lineRule="auto"/>
        <w:ind w:firstLine="708"/>
        <w:jc w:val="left"/>
      </w:pPr>
      <w:r>
        <w:lastRenderedPageBreak/>
        <w:t xml:space="preserve">De posse de tais informações, este trabalho se propõe a estudar a rotina gerencial de uma </w:t>
      </w:r>
      <w:proofErr w:type="spellStart"/>
      <w:r>
        <w:t>micro-empresa</w:t>
      </w:r>
      <w:proofErr w:type="spellEnd"/>
      <w:r>
        <w:t xml:space="preserve"> do setor de óleo e gás</w:t>
      </w:r>
      <w:commentRangeStart w:id="0"/>
      <w:r>
        <w:t xml:space="preserve">. Espera-se entender melhor quais fatores de sucesso e fracasso usualmente encontrados nas pesquisas </w:t>
      </w:r>
      <w:ins w:id="1" w:author="Guilherme-Laptop" w:date="2017-02-08T12:54:00Z">
        <w:r w:rsidR="003A5B57">
          <w:t xml:space="preserve">são vistos </w:t>
        </w:r>
      </w:ins>
      <w:del w:id="2" w:author="Guilherme-Laptop" w:date="2017-02-08T12:54:00Z">
        <w:r w:rsidDel="003A5B57">
          <w:delText xml:space="preserve">se encontram ligados ao </w:delText>
        </w:r>
      </w:del>
      <w:ins w:id="3" w:author="Guilherme-Laptop" w:date="2017-02-08T12:54:00Z">
        <w:r w:rsidR="003A5B57">
          <w:t xml:space="preserve">no </w:t>
        </w:r>
      </w:ins>
      <w:r>
        <w:t>passado e presente da empresa em questão</w:t>
      </w:r>
      <w:ins w:id="4" w:author="Guilherme-Laptop" w:date="2017-02-08T12:54:00Z">
        <w:r w:rsidR="003A5B57">
          <w:t>. Busca-se ainda</w:t>
        </w:r>
      </w:ins>
      <w:del w:id="5" w:author="Guilherme-Laptop" w:date="2017-02-08T12:54:00Z">
        <w:r w:rsidDel="003A5B57">
          <w:delText>,</w:delText>
        </w:r>
      </w:del>
      <w:del w:id="6" w:author="Guilherme-Laptop" w:date="2017-02-08T12:55:00Z">
        <w:r w:rsidDel="003A5B57">
          <w:delText xml:space="preserve"> além de buscar-</w:delText>
        </w:r>
        <w:commentRangeStart w:id="7"/>
        <w:r w:rsidDel="003A5B57">
          <w:delText>se</w:delText>
        </w:r>
      </w:del>
      <w:commentRangeEnd w:id="7"/>
      <w:r w:rsidR="00BD3DFA">
        <w:rPr>
          <w:rStyle w:val="Refdecomentrio"/>
        </w:rPr>
        <w:commentReference w:id="7"/>
      </w:r>
      <w:r>
        <w:t xml:space="preserve"> a implementação de práticas de gestão capazes de aumentar a eficiência do negócio </w:t>
      </w:r>
      <w:del w:id="8" w:author="Guilherme-Laptop" w:date="2017-02-08T12:55:00Z">
        <w:r w:rsidDel="003A5B57">
          <w:delText xml:space="preserve">aumentando </w:delText>
        </w:r>
      </w:del>
      <w:ins w:id="9" w:author="Guilherme-Laptop" w:date="2017-02-08T12:55:00Z">
        <w:r w:rsidR="003A5B57">
          <w:t xml:space="preserve">proporcionando </w:t>
        </w:r>
        <w:proofErr w:type="spellStart"/>
        <w:r w:rsidR="003A5B57">
          <w:t>maiories</w:t>
        </w:r>
      </w:ins>
      <w:proofErr w:type="spellEnd"/>
      <w:del w:id="10" w:author="Guilherme-Laptop" w:date="2017-02-08T12:55:00Z">
        <w:r w:rsidDel="003A5B57">
          <w:delText>por fim as</w:delText>
        </w:r>
      </w:del>
      <w:r>
        <w:t xml:space="preserve"> chances de sobrevivência desta empresa durante o período de crise enfrentado atualmente pelo setor.</w:t>
      </w:r>
      <w:commentRangeEnd w:id="0"/>
      <w:r w:rsidR="00BD3DFA">
        <w:rPr>
          <w:rStyle w:val="Refdecomentrio"/>
        </w:rPr>
        <w:commentReference w:id="0"/>
      </w:r>
    </w:p>
    <w:p w14:paraId="603EA223" w14:textId="7B3CE641" w:rsidR="007D0850" w:rsidDel="003A5B57" w:rsidRDefault="007D0850" w:rsidP="007D0850">
      <w:pPr>
        <w:spacing w:line="360" w:lineRule="auto"/>
        <w:ind w:firstLine="708"/>
        <w:jc w:val="left"/>
        <w:rPr>
          <w:moveFrom w:id="11" w:author="Guilherme-Laptop" w:date="2017-02-08T12:53:00Z"/>
        </w:rPr>
      </w:pPr>
      <w:moveFromRangeStart w:id="12" w:author="Guilherme-Laptop" w:date="2017-02-08T12:53:00Z" w:name="move474321733"/>
      <w:commentRangeStart w:id="13"/>
      <w:moveFrom w:id="14" w:author="Guilherme-Laptop" w:date="2017-02-08T12:53:00Z">
        <w:r w:rsidDel="003A5B57">
          <w:t>O estudo foi realizado entre Outubro de 2016 e Junho de 2017.</w:t>
        </w:r>
        <w:commentRangeEnd w:id="13"/>
        <w:r w:rsidR="00BD3DFA" w:rsidDel="003A5B57">
          <w:rPr>
            <w:rStyle w:val="Refdecomentrio"/>
          </w:rPr>
          <w:commentReference w:id="13"/>
        </w:r>
      </w:moveFrom>
    </w:p>
    <w:moveFromRangeEnd w:id="12"/>
    <w:p w14:paraId="17E0F2B9" w14:textId="77777777" w:rsidR="004736B1" w:rsidRDefault="004736B1" w:rsidP="00C714FB">
      <w:pPr>
        <w:spacing w:line="360" w:lineRule="auto"/>
        <w:ind w:firstLine="708"/>
        <w:jc w:val="left"/>
      </w:pPr>
    </w:p>
    <w:p w14:paraId="40A477B9" w14:textId="77777777" w:rsidR="004736B1" w:rsidRDefault="004736B1" w:rsidP="00C714FB">
      <w:pPr>
        <w:spacing w:line="360" w:lineRule="auto"/>
        <w:ind w:firstLine="708"/>
        <w:jc w:val="left"/>
      </w:pPr>
    </w:p>
    <w:p w14:paraId="46D848A6" w14:textId="77777777" w:rsidR="004736B1" w:rsidRDefault="004736B1" w:rsidP="00C714FB">
      <w:pPr>
        <w:spacing w:line="360" w:lineRule="auto"/>
        <w:ind w:firstLine="708"/>
        <w:jc w:val="left"/>
      </w:pPr>
    </w:p>
    <w:p w14:paraId="3F6AD86D" w14:textId="77777777" w:rsidR="004736B1" w:rsidRDefault="004736B1" w:rsidP="00C714FB">
      <w:pPr>
        <w:spacing w:line="360" w:lineRule="auto"/>
        <w:ind w:firstLine="708"/>
        <w:jc w:val="left"/>
      </w:pPr>
    </w:p>
    <w:p w14:paraId="114674B0" w14:textId="77777777" w:rsidR="004736B1" w:rsidRDefault="004736B1" w:rsidP="00C714FB">
      <w:pPr>
        <w:spacing w:line="360" w:lineRule="auto"/>
        <w:ind w:firstLine="708"/>
        <w:jc w:val="left"/>
      </w:pPr>
    </w:p>
    <w:p w14:paraId="2C1B6428" w14:textId="77777777" w:rsidR="004736B1" w:rsidRDefault="004736B1" w:rsidP="00C714FB">
      <w:pPr>
        <w:spacing w:line="360" w:lineRule="auto"/>
        <w:ind w:firstLine="708"/>
        <w:jc w:val="left"/>
      </w:pPr>
    </w:p>
    <w:p w14:paraId="2E3D364D" w14:textId="77777777" w:rsidR="00504CEC" w:rsidRPr="00254737" w:rsidRDefault="00504CEC" w:rsidP="00254737">
      <w:pPr>
        <w:spacing w:line="360" w:lineRule="auto"/>
        <w:ind w:firstLine="708"/>
        <w:jc w:val="left"/>
      </w:pPr>
    </w:p>
    <w:p w14:paraId="7967A342" w14:textId="77777777" w:rsidR="00504CEC" w:rsidRDefault="00504CEC">
      <w:pPr>
        <w:rPr>
          <w:b/>
        </w:rPr>
      </w:pPr>
      <w:r>
        <w:rPr>
          <w:b/>
        </w:rPr>
        <w:br w:type="page"/>
      </w:r>
    </w:p>
    <w:p w14:paraId="40D47E98" w14:textId="5A513B95" w:rsidR="00250606" w:rsidRDefault="005F5FEB" w:rsidP="00250606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lastRenderedPageBreak/>
        <w:t>Materia</w:t>
      </w:r>
      <w:r w:rsidR="00EF3BA4" w:rsidRPr="009629EB">
        <w:rPr>
          <w:b/>
        </w:rPr>
        <w:t xml:space="preserve">l </w:t>
      </w:r>
      <w:r w:rsidRPr="009629EB">
        <w:rPr>
          <w:b/>
        </w:rPr>
        <w:t>e Métodos</w:t>
      </w:r>
      <w:r w:rsidR="00784D7A" w:rsidRPr="009629EB">
        <w:rPr>
          <w:b/>
        </w:rPr>
        <w:t xml:space="preserve"> </w:t>
      </w:r>
      <w:r w:rsidR="00826D39" w:rsidRPr="009629EB">
        <w:rPr>
          <w:b/>
        </w:rPr>
        <w:t>(ou Metodologi</w:t>
      </w:r>
      <w:r w:rsidR="00890B17" w:rsidRPr="009629EB">
        <w:rPr>
          <w:b/>
        </w:rPr>
        <w:t>a)</w:t>
      </w:r>
    </w:p>
    <w:p w14:paraId="330974D8" w14:textId="77777777" w:rsidR="006B3841" w:rsidRDefault="00C651A5" w:rsidP="00250606">
      <w:pPr>
        <w:pStyle w:val="PargrafodaLista"/>
        <w:spacing w:line="360" w:lineRule="auto"/>
        <w:ind w:left="0"/>
      </w:pPr>
      <w:r w:rsidRPr="00715294">
        <w:tab/>
      </w:r>
    </w:p>
    <w:p w14:paraId="450E1AC9" w14:textId="549D07D4" w:rsidR="004736B1" w:rsidRPr="00372745" w:rsidRDefault="004736B1" w:rsidP="00372745">
      <w:pPr>
        <w:pStyle w:val="PargrafodaLista"/>
        <w:numPr>
          <w:ilvl w:val="0"/>
          <w:numId w:val="4"/>
        </w:numPr>
        <w:spacing w:line="360" w:lineRule="auto"/>
        <w:jc w:val="left"/>
        <w:rPr>
          <w:b/>
        </w:rPr>
      </w:pPr>
      <w:r>
        <w:rPr>
          <w:b/>
        </w:rPr>
        <w:t>Descrição da Empresa em Estudo</w:t>
      </w:r>
    </w:p>
    <w:p w14:paraId="492660F8" w14:textId="77777777" w:rsidR="004736B1" w:rsidRPr="00EA275D" w:rsidRDefault="004736B1" w:rsidP="004736B1">
      <w:pPr>
        <w:spacing w:line="360" w:lineRule="auto"/>
        <w:ind w:firstLine="709"/>
        <w:jc w:val="left"/>
        <w:rPr>
          <w:b/>
        </w:rPr>
      </w:pPr>
    </w:p>
    <w:p w14:paraId="003FD3D1" w14:textId="271304E6" w:rsidR="007D0850" w:rsidRDefault="007D0850" w:rsidP="007D0850">
      <w:pPr>
        <w:spacing w:line="360" w:lineRule="auto"/>
        <w:ind w:firstLine="708"/>
        <w:jc w:val="left"/>
      </w:pPr>
      <w:r>
        <w:t xml:space="preserve">A </w:t>
      </w:r>
      <w:proofErr w:type="spellStart"/>
      <w:r>
        <w:t>micro-empresa</w:t>
      </w:r>
      <w:proofErr w:type="spellEnd"/>
      <w:r>
        <w:t xml:space="preserve"> em estudo foi fundada no ano de 2014, atuando no setor de óleo e gás na certificação e testes de carga em equipamentos de movimentação de carga usados em embarcações de exploração de petróleo em alto mar, além da execução de pequenos projetos de caldeiraria.</w:t>
      </w:r>
    </w:p>
    <w:p w14:paraId="3B0A31AD" w14:textId="5A1180E9" w:rsidR="007D0850" w:rsidRDefault="007D0850" w:rsidP="007D0850">
      <w:pPr>
        <w:spacing w:line="360" w:lineRule="auto"/>
        <w:ind w:firstLine="708"/>
        <w:jc w:val="left"/>
      </w:pPr>
      <w:r>
        <w:t>Durante os anos de 2015 e 2016 a empresa enfrentou desafios devido à crise no setor de óleo e gás, que provocou uma drástica redução no ritmo de exploração de petróleo, com consequente saída de empresas estrangeiras do país o que provocou uma na demanda por serviços da empresa em questão.</w:t>
      </w:r>
    </w:p>
    <w:p w14:paraId="2D326FC6" w14:textId="2B976DDC" w:rsidR="007D0850" w:rsidRDefault="007D0850" w:rsidP="007D0850">
      <w:pPr>
        <w:spacing w:line="360" w:lineRule="auto"/>
        <w:ind w:firstLine="708"/>
        <w:jc w:val="left"/>
      </w:pPr>
      <w:commentRangeStart w:id="15"/>
      <w:r>
        <w:t>A fundação da empresa se deu através de dois sócios</w:t>
      </w:r>
      <w:commentRangeEnd w:id="15"/>
      <w:r w:rsidR="00FF3E5D">
        <w:rPr>
          <w:rStyle w:val="Refdecomentrio"/>
        </w:rPr>
        <w:commentReference w:id="15"/>
      </w:r>
      <w:r>
        <w:t xml:space="preserve">, sendo que um dos sócios possuía experiência operacional no setor, tendo trabalhado por anos em empresas concorrentes, enquanto o outro sócio possuía experiência como gestor em uma empresa de grande porte. </w:t>
      </w:r>
      <w:commentRangeStart w:id="16"/>
      <w:r>
        <w:t xml:space="preserve">O tempo de pesquisa e planejamento antes da abertura foi </w:t>
      </w:r>
      <w:ins w:id="17" w:author="Guilherme-Laptop" w:date="2017-02-08T12:57:00Z">
        <w:r w:rsidR="003A5B57">
          <w:t xml:space="preserve">de apenas </w:t>
        </w:r>
        <w:r w:rsidR="00CB6826" w:rsidRPr="00CB6826">
          <w:rPr>
            <w:color w:val="000000" w:themeColor="text1"/>
            <w:rPrChange w:id="18" w:author="Guilherme-Laptop" w:date="2017-02-08T13:15:00Z">
              <w:rPr>
                <w:color w:val="FF0000"/>
              </w:rPr>
            </w:rPrChange>
          </w:rPr>
          <w:t xml:space="preserve">04 </w:t>
        </w:r>
        <w:r w:rsidR="003A5B57">
          <w:t>meses</w:t>
        </w:r>
      </w:ins>
      <w:del w:id="19" w:author="Guilherme-Laptop" w:date="2017-02-08T12:57:00Z">
        <w:r w:rsidDel="003A5B57">
          <w:delText>reduzido</w:delText>
        </w:r>
      </w:del>
      <w:r>
        <w:t xml:space="preserve">, e a disponibilidade de financiamentos e capital de giro sempre foi escassa. </w:t>
      </w:r>
      <w:commentRangeEnd w:id="16"/>
      <w:r w:rsidR="00FF3E5D">
        <w:rPr>
          <w:rStyle w:val="Refdecomentrio"/>
        </w:rPr>
        <w:commentReference w:id="16"/>
      </w:r>
    </w:p>
    <w:p w14:paraId="567CC68F" w14:textId="2F008457" w:rsidR="007D0850" w:rsidRDefault="007D0850" w:rsidP="007D0850">
      <w:pPr>
        <w:spacing w:line="360" w:lineRule="auto"/>
        <w:ind w:firstLine="709"/>
      </w:pPr>
      <w:commentRangeStart w:id="20"/>
      <w:r>
        <w:rPr>
          <w:color w:val="000000"/>
        </w:rPr>
        <w:t xml:space="preserve">Apesar de os sócios terem um perfil adequado, </w:t>
      </w:r>
      <w:r w:rsidR="0035655B">
        <w:rPr>
          <w:color w:val="000000"/>
        </w:rPr>
        <w:t>os seguintes problemas foram levantados após uma reunião inicial:</w:t>
      </w:r>
      <w:commentRangeEnd w:id="20"/>
      <w:r w:rsidR="005678D4">
        <w:rPr>
          <w:rStyle w:val="Refdecomentrio"/>
        </w:rPr>
        <w:commentReference w:id="20"/>
      </w:r>
    </w:p>
    <w:p w14:paraId="216C93E2" w14:textId="13A878A6" w:rsidR="007D0850" w:rsidRDefault="007D0850" w:rsidP="00372745">
      <w:pPr>
        <w:pStyle w:val="PargrafodaLista"/>
        <w:numPr>
          <w:ilvl w:val="0"/>
          <w:numId w:val="5"/>
        </w:numPr>
        <w:spacing w:line="360" w:lineRule="auto"/>
      </w:pPr>
      <w:commentRangeStart w:id="21"/>
      <w:commentRangeStart w:id="22"/>
      <w:r>
        <w:t xml:space="preserve">Alto índice de </w:t>
      </w:r>
      <w:proofErr w:type="spellStart"/>
      <w:r>
        <w:t>turnover</w:t>
      </w:r>
      <w:proofErr w:type="spellEnd"/>
      <w:r>
        <w:t>, com a constante troca de funcionários</w:t>
      </w:r>
      <w:del w:id="23" w:author="Guilherme-Laptop" w:date="2017-02-08T12:58:00Z">
        <w:r w:rsidDel="003A5B57">
          <w:delText xml:space="preserve"> </w:delText>
        </w:r>
        <w:commentRangeStart w:id="24"/>
        <w:r w:rsidDel="003A5B57">
          <w:delText>tanto</w:delText>
        </w:r>
      </w:del>
      <w:r>
        <w:t xml:space="preserve"> no setor operacional </w:t>
      </w:r>
      <w:ins w:id="25" w:author="Guilherme-Laptop" w:date="2017-02-08T12:59:00Z">
        <w:r w:rsidR="003A5B57">
          <w:t xml:space="preserve">e no </w:t>
        </w:r>
      </w:ins>
      <w:del w:id="26" w:author="Guilherme-Laptop" w:date="2017-02-08T12:59:00Z">
        <w:r w:rsidDel="003A5B57">
          <w:delText>quant</w:delText>
        </w:r>
      </w:del>
      <w:del w:id="27" w:author="Guilherme-Laptop" w:date="2017-02-08T12:58:00Z">
        <w:r w:rsidDel="003A5B57">
          <w:delText>o</w:delText>
        </w:r>
      </w:del>
      <w:del w:id="28" w:author="Guilherme-Laptop" w:date="2017-02-08T12:59:00Z">
        <w:r w:rsidDel="003A5B57">
          <w:delText xml:space="preserve"> no </w:delText>
        </w:r>
      </w:del>
      <w:r>
        <w:t>setor administrativo.</w:t>
      </w:r>
      <w:commentRangeEnd w:id="24"/>
      <w:r w:rsidR="00FF3E5D">
        <w:rPr>
          <w:rStyle w:val="Refdecomentrio"/>
        </w:rPr>
        <w:commentReference w:id="24"/>
      </w:r>
    </w:p>
    <w:p w14:paraId="39315A49" w14:textId="4C9255F4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 xml:space="preserve">Baixa qualidade na execução dos serviços, com constante presença de </w:t>
      </w:r>
      <w:proofErr w:type="spellStart"/>
      <w:r>
        <w:t>re-trabalho</w:t>
      </w:r>
      <w:proofErr w:type="spellEnd"/>
      <w:r>
        <w:t xml:space="preserve"> e de reclamações dos clientes.</w:t>
      </w:r>
    </w:p>
    <w:p w14:paraId="1BE21248" w14:textId="1CE3CEAC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Falta de planejamento e falhas na definição do escopo dos serviços prestados.</w:t>
      </w:r>
    </w:p>
    <w:p w14:paraId="6A7C5CC5" w14:textId="7396A5A6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Falta de controle financeiro e inexistência de controle por serviços executados (impossibilidade de determinar qual o percentual de lucro auferido em cada serviço).</w:t>
      </w:r>
    </w:p>
    <w:p w14:paraId="755DD8C6" w14:textId="37988372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Propostas comerciais feitas sem grande embasamento, o que por vezes afeta a geração de lucros.</w:t>
      </w:r>
    </w:p>
    <w:p w14:paraId="70F772B2" w14:textId="5CE1442B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Estratégia de crescimento agressiva, mesmo sem o adequado planejamento financeiro.</w:t>
      </w:r>
    </w:p>
    <w:p w14:paraId="49011830" w14:textId="114C69E9" w:rsidR="0094017F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Mescla entre propriedades financeiras da empresa e entre as propriedades financeiras dos próprios sócios.</w:t>
      </w:r>
      <w:commentRangeEnd w:id="21"/>
      <w:r w:rsidR="00E5700B">
        <w:rPr>
          <w:rStyle w:val="Refdecomentrio"/>
        </w:rPr>
        <w:commentReference w:id="21"/>
      </w:r>
      <w:commentRangeEnd w:id="22"/>
      <w:r w:rsidR="00E5700B">
        <w:rPr>
          <w:rStyle w:val="Refdecomentrio"/>
        </w:rPr>
        <w:commentReference w:id="22"/>
      </w:r>
    </w:p>
    <w:p w14:paraId="3B87CA04" w14:textId="43362A1E" w:rsidR="00793F96" w:rsidRDefault="00793F96" w:rsidP="00372745">
      <w:pPr>
        <w:pStyle w:val="PargrafodaLista"/>
        <w:numPr>
          <w:ilvl w:val="0"/>
          <w:numId w:val="5"/>
        </w:numPr>
        <w:spacing w:line="360" w:lineRule="auto"/>
      </w:pPr>
      <w:r>
        <w:lastRenderedPageBreak/>
        <w:t>Existência de dívidas e consequente dificuldade em efetuar pagamentos em dia aos fornecedores.</w:t>
      </w:r>
    </w:p>
    <w:p w14:paraId="306F818B" w14:textId="687EDBEB" w:rsidR="0094017F" w:rsidRPr="00372745" w:rsidRDefault="0094017F" w:rsidP="00372745">
      <w:pPr>
        <w:pStyle w:val="PargrafodaLista"/>
        <w:numPr>
          <w:ilvl w:val="0"/>
          <w:numId w:val="5"/>
        </w:numPr>
        <w:spacing w:line="360" w:lineRule="auto"/>
      </w:pPr>
      <w:r>
        <w:t>Conflitos pessoais entre os sócios e entre os funcionários.</w:t>
      </w:r>
    </w:p>
    <w:p w14:paraId="0BDA497F" w14:textId="0585C8BA" w:rsidR="007D0850" w:rsidRDefault="007D0850" w:rsidP="007D0850">
      <w:pPr>
        <w:pStyle w:val="Textodecomentrio"/>
      </w:pPr>
    </w:p>
    <w:p w14:paraId="0EC345CD" w14:textId="22C9A87E" w:rsidR="0035655B" w:rsidRDefault="0035655B" w:rsidP="0035655B">
      <w:pPr>
        <w:spacing w:line="360" w:lineRule="auto"/>
        <w:ind w:firstLine="709"/>
      </w:pPr>
      <w:r>
        <w:rPr>
          <w:color w:val="000000"/>
        </w:rPr>
        <w:t>Na mesma reunião foram também levantados aspectos positivos, mostrados a seguir:</w:t>
      </w:r>
    </w:p>
    <w:p w14:paraId="78724C0D" w14:textId="3108EFA4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Alta motivação da equipe.</w:t>
      </w:r>
    </w:p>
    <w:p w14:paraId="74DBD108" w14:textId="77777777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Sócios conscientes da real situação da empresa.</w:t>
      </w:r>
    </w:p>
    <w:p w14:paraId="3EDE442A" w14:textId="0C1AD51E" w:rsidR="0035655B" w:rsidRDefault="0035655B" w:rsidP="00372745">
      <w:pPr>
        <w:pStyle w:val="PargrafodaLista"/>
        <w:numPr>
          <w:ilvl w:val="0"/>
          <w:numId w:val="5"/>
        </w:numPr>
        <w:spacing w:line="360" w:lineRule="auto"/>
      </w:pPr>
      <w:r>
        <w:t>Sócios empenhados e receptivos a mudanças.</w:t>
      </w:r>
    </w:p>
    <w:p w14:paraId="7C6E9DA3" w14:textId="343B82D7" w:rsidR="0035655B" w:rsidRDefault="00793F96" w:rsidP="00372745">
      <w:pPr>
        <w:pStyle w:val="PargrafodaLista"/>
        <w:numPr>
          <w:ilvl w:val="0"/>
          <w:numId w:val="5"/>
        </w:numPr>
        <w:spacing w:line="360" w:lineRule="auto"/>
      </w:pPr>
      <w:r>
        <w:t>Um pequeno portfólio de clientes já formado.</w:t>
      </w:r>
    </w:p>
    <w:p w14:paraId="6A174BCB" w14:textId="5EC4E6EE" w:rsidR="006768C1" w:rsidRDefault="006768C1" w:rsidP="00372745">
      <w:pPr>
        <w:pStyle w:val="PargrafodaLista"/>
        <w:numPr>
          <w:ilvl w:val="0"/>
          <w:numId w:val="5"/>
        </w:numPr>
        <w:spacing w:line="360" w:lineRule="auto"/>
        <w:rPr>
          <w:ins w:id="29" w:author="Guilherme-Laptop" w:date="2017-02-08T12:53:00Z"/>
        </w:rPr>
      </w:pPr>
      <w:r>
        <w:t>Desejo de se adequar as exigências da ISO9001:2015.</w:t>
      </w:r>
    </w:p>
    <w:p w14:paraId="42DC1B5E" w14:textId="09F8AF48" w:rsidR="003A5B57" w:rsidRDefault="003A5B57">
      <w:pPr>
        <w:spacing w:line="360" w:lineRule="auto"/>
        <w:rPr>
          <w:ins w:id="30" w:author="Guilherme-Laptop" w:date="2017-02-08T12:53:00Z"/>
        </w:rPr>
        <w:pPrChange w:id="31" w:author="Guilherme-Laptop" w:date="2017-02-08T12:53:00Z">
          <w:pPr>
            <w:pStyle w:val="PargrafodaLista"/>
            <w:numPr>
              <w:numId w:val="5"/>
            </w:numPr>
            <w:spacing w:line="360" w:lineRule="auto"/>
            <w:ind w:left="1429" w:hanging="360"/>
          </w:pPr>
        </w:pPrChange>
      </w:pPr>
    </w:p>
    <w:p w14:paraId="436CF334" w14:textId="77777777" w:rsidR="003A5B57" w:rsidDel="003A5B57" w:rsidRDefault="003A5B57" w:rsidP="003A5B57">
      <w:pPr>
        <w:spacing w:line="360" w:lineRule="auto"/>
        <w:ind w:firstLine="708"/>
        <w:jc w:val="left"/>
        <w:rPr>
          <w:del w:id="32" w:author="Guilherme-Laptop" w:date="2017-02-08T12:53:00Z"/>
          <w:moveTo w:id="33" w:author="Guilherme-Laptop" w:date="2017-02-08T12:53:00Z"/>
        </w:rPr>
      </w:pPr>
      <w:moveToRangeStart w:id="34" w:author="Guilherme-Laptop" w:date="2017-02-08T12:53:00Z" w:name="move474321733"/>
      <w:commentRangeStart w:id="35"/>
      <w:moveTo w:id="36" w:author="Guilherme-Laptop" w:date="2017-02-08T12:53:00Z">
        <w:r>
          <w:t>O estudo foi realizado entre Outubro de 2016 e Junho de 2017.</w:t>
        </w:r>
        <w:commentRangeEnd w:id="35"/>
        <w:r>
          <w:rPr>
            <w:rStyle w:val="Refdecomentrio"/>
          </w:rPr>
          <w:commentReference w:id="35"/>
        </w:r>
      </w:moveTo>
    </w:p>
    <w:moveToRangeEnd w:id="34"/>
    <w:p w14:paraId="24691428" w14:textId="77777777" w:rsidR="003A5B57" w:rsidRDefault="003A5B57">
      <w:pPr>
        <w:spacing w:line="360" w:lineRule="auto"/>
        <w:ind w:firstLine="708"/>
        <w:jc w:val="left"/>
        <w:pPrChange w:id="37" w:author="Guilherme-Laptop" w:date="2017-02-08T12:53:00Z">
          <w:pPr>
            <w:pStyle w:val="PargrafodaLista"/>
            <w:numPr>
              <w:numId w:val="5"/>
            </w:numPr>
            <w:spacing w:line="360" w:lineRule="auto"/>
            <w:ind w:left="1429" w:hanging="360"/>
          </w:pPr>
        </w:pPrChange>
      </w:pPr>
    </w:p>
    <w:p w14:paraId="6ECD7170" w14:textId="77777777" w:rsidR="0035655B" w:rsidRDefault="0035655B" w:rsidP="00372745">
      <w:pPr>
        <w:spacing w:line="360" w:lineRule="auto"/>
      </w:pPr>
    </w:p>
    <w:p w14:paraId="5042560B" w14:textId="77777777" w:rsidR="007D0850" w:rsidRDefault="007D0850" w:rsidP="007D0850">
      <w:pPr>
        <w:pStyle w:val="Textodecomentrio"/>
      </w:pPr>
    </w:p>
    <w:p w14:paraId="5050A9FC" w14:textId="7F821765" w:rsidR="0094017F" w:rsidRPr="00372745" w:rsidRDefault="0094017F" w:rsidP="00372745">
      <w:pPr>
        <w:pStyle w:val="PargrafodaLista"/>
        <w:numPr>
          <w:ilvl w:val="0"/>
          <w:numId w:val="4"/>
        </w:numPr>
        <w:spacing w:line="360" w:lineRule="auto"/>
        <w:jc w:val="left"/>
        <w:rPr>
          <w:b/>
        </w:rPr>
      </w:pPr>
      <w:r w:rsidRPr="00372745">
        <w:rPr>
          <w:b/>
        </w:rPr>
        <w:t xml:space="preserve"> </w:t>
      </w:r>
      <w:r>
        <w:rPr>
          <w:b/>
        </w:rPr>
        <w:t>Proposta de Trabalho</w:t>
      </w:r>
    </w:p>
    <w:p w14:paraId="4195FC9E" w14:textId="77777777" w:rsidR="0094017F" w:rsidRPr="00EA275D" w:rsidRDefault="0094017F" w:rsidP="0094017F">
      <w:pPr>
        <w:spacing w:line="360" w:lineRule="auto"/>
        <w:ind w:firstLine="709"/>
        <w:jc w:val="left"/>
        <w:rPr>
          <w:b/>
        </w:rPr>
      </w:pPr>
    </w:p>
    <w:p w14:paraId="1FE4237C" w14:textId="30DF1AC6" w:rsidR="006768C1" w:rsidRDefault="0094017F" w:rsidP="00372745">
      <w:pPr>
        <w:pStyle w:val="Textodecomentrio"/>
        <w:ind w:firstLine="708"/>
      </w:pPr>
      <w:r>
        <w:t>A</w:t>
      </w:r>
      <w:r w:rsidR="006768C1">
        <w:t>o analisar a situação da empresa, o seguinte planejamento de trabalho foi feito:</w:t>
      </w:r>
    </w:p>
    <w:p w14:paraId="0D9D235F" w14:textId="3249099D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227D65D" w14:textId="0468C997" w:rsidR="006768C1" w:rsidRDefault="006768C1" w:rsidP="006768C1">
      <w:pPr>
        <w:pStyle w:val="PargrafodaLista"/>
        <w:numPr>
          <w:ilvl w:val="0"/>
          <w:numId w:val="5"/>
        </w:numPr>
        <w:spacing w:line="360" w:lineRule="auto"/>
      </w:pPr>
      <w:commentRangeStart w:id="38"/>
      <w:r>
        <w:t>Implementar um sistema de gestão da qualidade baseado na ISO9001:2015. Para tal o suporte de um consultor experiente na norma seria oferecido.</w:t>
      </w:r>
    </w:p>
    <w:p w14:paraId="0D5798C9" w14:textId="42461B19" w:rsidR="006768C1" w:rsidRDefault="006768C1" w:rsidP="006768C1">
      <w:pPr>
        <w:pStyle w:val="PargrafodaLista"/>
        <w:numPr>
          <w:ilvl w:val="0"/>
          <w:numId w:val="5"/>
        </w:numPr>
        <w:spacing w:line="360" w:lineRule="auto"/>
      </w:pPr>
      <w:r>
        <w:t>Implementação de um modelo de gestão por projetos, com o desenvolvimento de etapas de planejamento, execução, acompanhamento e encerramento com foco em lições aprendidas.</w:t>
      </w:r>
    </w:p>
    <w:p w14:paraId="4DABEC53" w14:textId="6D75A80F" w:rsidR="004736B1" w:rsidRDefault="006768C1" w:rsidP="00372745">
      <w:pPr>
        <w:pStyle w:val="PargrafodaLista"/>
        <w:numPr>
          <w:ilvl w:val="0"/>
          <w:numId w:val="5"/>
        </w:numPr>
        <w:spacing w:line="360" w:lineRule="auto"/>
      </w:pPr>
      <w:r>
        <w:t>Implementação da gestão financeira baseada em centro de custos por projeto.</w:t>
      </w:r>
    </w:p>
    <w:p w14:paraId="55BD2B07" w14:textId="7C657F46" w:rsidR="006768C1" w:rsidRDefault="006768C1" w:rsidP="00372745">
      <w:pPr>
        <w:pStyle w:val="PargrafodaLista"/>
        <w:numPr>
          <w:ilvl w:val="0"/>
          <w:numId w:val="5"/>
        </w:numPr>
        <w:spacing w:line="360" w:lineRule="auto"/>
      </w:pPr>
      <w:r>
        <w:t>Implementação de técnicas de gestão de pessoas e gestão de conflitos.</w:t>
      </w:r>
      <w:commentRangeEnd w:id="38"/>
      <w:r w:rsidR="00FF3E5D">
        <w:rPr>
          <w:rStyle w:val="Refdecomentrio"/>
        </w:rPr>
        <w:commentReference w:id="38"/>
      </w:r>
    </w:p>
    <w:p w14:paraId="5CD0A3A1" w14:textId="58951943" w:rsidR="006768C1" w:rsidRDefault="006768C1" w:rsidP="00372745">
      <w:pPr>
        <w:spacing w:line="360" w:lineRule="auto"/>
        <w:ind w:firstLine="708"/>
        <w:jc w:val="left"/>
      </w:pPr>
    </w:p>
    <w:p w14:paraId="6AF70B76" w14:textId="5C1AFD14" w:rsidR="006768C1" w:rsidRDefault="005E09AC" w:rsidP="00372745">
      <w:pPr>
        <w:spacing w:line="360" w:lineRule="auto"/>
        <w:ind w:firstLine="708"/>
        <w:jc w:val="left"/>
      </w:pPr>
      <w:commentRangeStart w:id="39"/>
      <w:r>
        <w:t>Com o objetivo de apresentar e experimentar as técnicas</w:t>
      </w:r>
      <w:commentRangeEnd w:id="39"/>
      <w:r w:rsidR="00FF3E5D">
        <w:rPr>
          <w:rStyle w:val="Refdecomentrio"/>
        </w:rPr>
        <w:commentReference w:id="39"/>
      </w:r>
      <w:r>
        <w:t>, foram criados projetos piloto, permitindo assim avaliar os resultados de cada técnica e também proporcionar aos gestores a livre escolh</w:t>
      </w:r>
      <w:ins w:id="40" w:author="Laíla Fadul" w:date="2017-02-06T21:34:00Z">
        <w:r w:rsidR="00FF3E5D">
          <w:t xml:space="preserve">a </w:t>
        </w:r>
      </w:ins>
      <w:del w:id="41" w:author="Laíla Fadul" w:date="2017-02-06T21:34:00Z">
        <w:r w:rsidDel="00FF3E5D">
          <w:delText xml:space="preserve">e </w:delText>
        </w:r>
      </w:del>
      <w:r>
        <w:t>entre tornar ou não padrão a utilização das técnicas avaliadas.</w:t>
      </w:r>
    </w:p>
    <w:p w14:paraId="1E7043DA" w14:textId="025DF9A0" w:rsidR="005E09AC" w:rsidRPr="00372745" w:rsidRDefault="005E09AC" w:rsidP="00372745">
      <w:pPr>
        <w:spacing w:line="360" w:lineRule="auto"/>
        <w:ind w:firstLine="708"/>
        <w:jc w:val="left"/>
      </w:pPr>
      <w:r>
        <w:t xml:space="preserve">A geração de indicadores e formulários de avaliação foi utilizada como técnica de mensuração dos resultados. </w:t>
      </w:r>
    </w:p>
    <w:p w14:paraId="4AF2763E" w14:textId="67FDAA20" w:rsidR="00CC2844" w:rsidRPr="00CC2844" w:rsidRDefault="00CC2844" w:rsidP="00CC2844">
      <w:pPr>
        <w:pStyle w:val="PargrafodaLista"/>
        <w:numPr>
          <w:ilvl w:val="0"/>
          <w:numId w:val="4"/>
        </w:numPr>
        <w:spacing w:line="360" w:lineRule="auto"/>
        <w:jc w:val="left"/>
        <w:rPr>
          <w:ins w:id="42" w:author="Guilherme-Laptop" w:date="2017-02-09T13:15:00Z"/>
          <w:b/>
          <w:rPrChange w:id="43" w:author="Guilherme-Laptop" w:date="2017-02-09T13:15:00Z">
            <w:rPr>
              <w:ins w:id="44" w:author="Guilherme-Laptop" w:date="2017-02-09T13:15:00Z"/>
            </w:rPr>
          </w:rPrChange>
        </w:rPr>
        <w:pPrChange w:id="45" w:author="Guilherme-Laptop" w:date="2017-02-09T13:15:00Z">
          <w:pPr>
            <w:pStyle w:val="PargrafodaLista"/>
            <w:numPr>
              <w:numId w:val="7"/>
            </w:numPr>
            <w:spacing w:line="360" w:lineRule="auto"/>
            <w:ind w:left="1069" w:hanging="360"/>
            <w:jc w:val="left"/>
          </w:pPr>
        </w:pPrChange>
      </w:pPr>
      <w:ins w:id="46" w:author="Guilherme-Laptop" w:date="2017-02-09T13:16:00Z">
        <w:r>
          <w:rPr>
            <w:b/>
          </w:rPr>
          <w:lastRenderedPageBreak/>
          <w:t xml:space="preserve">Projeto de </w:t>
        </w:r>
      </w:ins>
      <w:ins w:id="47" w:author="Guilherme-Laptop" w:date="2017-02-09T13:18:00Z">
        <w:r w:rsidR="00591FA0">
          <w:rPr>
            <w:b/>
          </w:rPr>
          <w:t>Implementação do Sistema de Gestão da Qualidade</w:t>
        </w:r>
      </w:ins>
    </w:p>
    <w:p w14:paraId="52AF0595" w14:textId="77777777" w:rsidR="00CC2844" w:rsidRPr="00EA275D" w:rsidRDefault="00CC2844" w:rsidP="00CC2844">
      <w:pPr>
        <w:spacing w:line="360" w:lineRule="auto"/>
        <w:ind w:firstLine="709"/>
        <w:jc w:val="left"/>
        <w:rPr>
          <w:ins w:id="48" w:author="Guilherme-Laptop" w:date="2017-02-09T13:15:00Z"/>
          <w:b/>
        </w:rPr>
      </w:pPr>
    </w:p>
    <w:p w14:paraId="0F5C2E22" w14:textId="224FC77C" w:rsidR="00591FA0" w:rsidRDefault="00591FA0" w:rsidP="00591FA0">
      <w:pPr>
        <w:spacing w:line="360" w:lineRule="auto"/>
        <w:ind w:firstLine="708"/>
        <w:jc w:val="left"/>
        <w:rPr>
          <w:ins w:id="49" w:author="Guilherme-Laptop" w:date="2017-02-09T13:25:00Z"/>
        </w:rPr>
        <w:pPrChange w:id="50" w:author="Guilherme-Laptop" w:date="2017-02-09T13:25:00Z">
          <w:pPr/>
        </w:pPrChange>
      </w:pPr>
      <w:ins w:id="51" w:author="Guilherme-Laptop" w:date="2017-02-09T13:17:00Z">
        <w:r>
          <w:t xml:space="preserve">Algumas empresas do setor de </w:t>
        </w:r>
      </w:ins>
      <w:ins w:id="52" w:author="Guilherme-Laptop" w:date="2017-02-09T13:19:00Z">
        <w:r>
          <w:t>óleo e gás exigem que seus fornecedores atendam a critérios específicos</w:t>
        </w:r>
      </w:ins>
      <w:ins w:id="53" w:author="Guilherme-Laptop" w:date="2017-02-09T13:20:00Z">
        <w:r>
          <w:t>, sendo um e</w:t>
        </w:r>
      </w:ins>
      <w:ins w:id="54" w:author="Guilherme-Laptop" w:date="2017-02-09T13:19:00Z">
        <w:r>
          <w:t>xemplo é a certifica</w:t>
        </w:r>
      </w:ins>
      <w:ins w:id="55" w:author="Guilherme-Laptop" w:date="2017-02-09T13:20:00Z">
        <w:r>
          <w:t xml:space="preserve">ção ISO9001. </w:t>
        </w:r>
      </w:ins>
      <w:ins w:id="56" w:author="Guilherme-Laptop" w:date="2017-02-09T13:17:00Z">
        <w:r>
          <w:t xml:space="preserve"> </w:t>
        </w:r>
      </w:ins>
      <w:ins w:id="57" w:author="Guilherme-Laptop" w:date="2017-02-09T13:20:00Z">
        <w:r>
          <w:t>Tal certificação exige que a empresa possua um sistema de gestão da qualidade</w:t>
        </w:r>
      </w:ins>
      <w:ins w:id="58" w:author="Guilherme-Laptop" w:date="2017-02-09T13:23:00Z">
        <w:r>
          <w:t>. Com o objetivo de futuramente obter a certifica</w:t>
        </w:r>
      </w:ins>
      <w:ins w:id="59" w:author="Guilherme-Laptop" w:date="2017-02-09T13:24:00Z">
        <w:r>
          <w:t>ção, foi dado início a um projeto para que a empresa se organize dentro dos padrões estabelecidos pela norma.</w:t>
        </w:r>
      </w:ins>
    </w:p>
    <w:p w14:paraId="69A4A5E1" w14:textId="4B7E4166" w:rsidR="00591FA0" w:rsidRDefault="00591FA0" w:rsidP="00591FA0">
      <w:pPr>
        <w:spacing w:line="360" w:lineRule="auto"/>
        <w:ind w:firstLine="708"/>
        <w:jc w:val="left"/>
        <w:rPr>
          <w:ins w:id="60" w:author="Guilherme-Laptop" w:date="2017-02-09T13:25:00Z"/>
        </w:rPr>
        <w:pPrChange w:id="61" w:author="Guilherme-Laptop" w:date="2017-02-09T13:25:00Z">
          <w:pPr/>
        </w:pPrChange>
      </w:pPr>
      <w:ins w:id="62" w:author="Guilherme-Laptop" w:date="2017-02-09T13:25:00Z">
        <w:r>
          <w:t xml:space="preserve">Um consultor especializado em implementação na Norma ISO 9001:2015 foi contratado. Como </w:t>
        </w:r>
      </w:ins>
      <w:ins w:id="63" w:author="Guilherme-Laptop" w:date="2017-02-09T13:26:00Z">
        <w:r>
          <w:t>aspectos importantes foram destacados:</w:t>
        </w:r>
      </w:ins>
    </w:p>
    <w:p w14:paraId="2203A8A6" w14:textId="3321FD97" w:rsidR="00591FA0" w:rsidRDefault="00591FA0" w:rsidP="00591FA0">
      <w:pPr>
        <w:pStyle w:val="PargrafodaLista"/>
        <w:numPr>
          <w:ilvl w:val="0"/>
          <w:numId w:val="8"/>
        </w:numPr>
        <w:spacing w:line="360" w:lineRule="auto"/>
        <w:jc w:val="left"/>
        <w:rPr>
          <w:ins w:id="64" w:author="Guilherme-Laptop" w:date="2017-02-09T13:24:00Z"/>
        </w:rPr>
        <w:pPrChange w:id="65" w:author="Guilherme-Laptop" w:date="2017-02-09T13:26:00Z">
          <w:pPr/>
        </w:pPrChange>
      </w:pPr>
      <w:ins w:id="66" w:author="Guilherme-Laptop" w:date="2017-02-09T13:27:00Z">
        <w:r>
          <w:t xml:space="preserve">Necessidade de </w:t>
        </w:r>
        <w:proofErr w:type="spellStart"/>
        <w:r>
          <w:t>auto-conhecimento</w:t>
        </w:r>
        <w:proofErr w:type="spellEnd"/>
        <w:r>
          <w:t xml:space="preserve"> por parte da empresa (</w:t>
        </w:r>
        <w:r w:rsidR="008A6E42">
          <w:t>O</w:t>
        </w:r>
      </w:ins>
      <w:bookmarkStart w:id="67" w:name="_GoBack"/>
      <w:bookmarkEnd w:id="67"/>
    </w:p>
    <w:p w14:paraId="6256FA10" w14:textId="5AFD7A5D" w:rsidR="00CC2844" w:rsidRPr="00591FA0" w:rsidRDefault="00CC2844" w:rsidP="00591FA0">
      <w:pPr>
        <w:ind w:firstLine="708"/>
        <w:rPr>
          <w:ins w:id="68" w:author="Guilherme-Laptop" w:date="2017-02-09T13:15:00Z"/>
          <w:rPrChange w:id="69" w:author="Guilherme-Laptop" w:date="2017-02-09T13:24:00Z">
            <w:rPr>
              <w:ins w:id="70" w:author="Guilherme-Laptop" w:date="2017-02-09T13:15:00Z"/>
              <w:color w:val="000000"/>
              <w:highlight w:val="yellow"/>
            </w:rPr>
          </w:rPrChange>
        </w:rPr>
        <w:pPrChange w:id="71" w:author="Guilherme-Laptop" w:date="2017-02-09T13:24:00Z">
          <w:pPr/>
        </w:pPrChange>
      </w:pPr>
      <w:ins w:id="72" w:author="Guilherme-Laptop" w:date="2017-02-09T13:15:00Z">
        <w:r>
          <w:rPr>
            <w:color w:val="000000"/>
            <w:highlight w:val="yellow"/>
          </w:rPr>
          <w:br w:type="page"/>
        </w:r>
      </w:ins>
    </w:p>
    <w:p w14:paraId="0CE09107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C8EFE67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65BC782B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79425C" w14:textId="77777777" w:rsidR="004736B1" w:rsidRDefault="004736B1" w:rsidP="00250606">
      <w:pPr>
        <w:spacing w:line="360" w:lineRule="auto"/>
        <w:ind w:firstLine="709"/>
        <w:rPr>
          <w:color w:val="000000"/>
          <w:highlight w:val="yellow"/>
        </w:rPr>
      </w:pPr>
    </w:p>
    <w:p w14:paraId="0CD46454" w14:textId="327BB91C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Como Avaliar o Crescimento da Empresa no Período? (Indicadores)</w:t>
      </w:r>
    </w:p>
    <w:p w14:paraId="4B19A688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Modelo de Maturidade MMGP.</w:t>
      </w:r>
    </w:p>
    <w:p w14:paraId="32169C3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Mudança de quantidade num período de tempo (Gráficos pontuais e média)</w:t>
      </w:r>
    </w:p>
    <w:p w14:paraId="287346D7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Quantidade de Funcionários</w:t>
      </w:r>
    </w:p>
    <w:p w14:paraId="697178AD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Receita Gerada (Faturamento Bruto)</w:t>
      </w:r>
    </w:p>
    <w:p w14:paraId="412F6521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Gastos Mensais Fixos e Variáveis.</w:t>
      </w:r>
    </w:p>
    <w:p w14:paraId="52478C7D" w14:textId="77777777" w:rsidR="003E4375" w:rsidRPr="003E4375" w:rsidRDefault="003E4375" w:rsidP="003E4375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Índice de Endividamento</w:t>
      </w:r>
    </w:p>
    <w:p w14:paraId="1DE567A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Lucratividade (Margem de Lucro)</w:t>
      </w:r>
    </w:p>
    <w:p w14:paraId="04C6867B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Número de Clientes Cadastrados</w:t>
      </w:r>
    </w:p>
    <w:p w14:paraId="4F21C61E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Média da satisfação dos clientes.</w:t>
      </w:r>
    </w:p>
    <w:p w14:paraId="5DBA57E5" w14:textId="77777777" w:rsid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Satisfação da equipe.</w:t>
      </w:r>
    </w:p>
    <w:p w14:paraId="50CAD4B7" w14:textId="77777777" w:rsidR="009146B6" w:rsidRPr="003E4375" w:rsidRDefault="009146B6" w:rsidP="00250606">
      <w:pPr>
        <w:spacing w:line="360" w:lineRule="auto"/>
        <w:ind w:firstLine="709"/>
        <w:rPr>
          <w:color w:val="000000"/>
          <w:highlight w:val="yellow"/>
        </w:rPr>
      </w:pPr>
      <w:r>
        <w:rPr>
          <w:color w:val="000000"/>
          <w:highlight w:val="yellow"/>
        </w:rPr>
        <w:tab/>
        <w:t xml:space="preserve">- </w:t>
      </w:r>
      <w:proofErr w:type="spellStart"/>
      <w:r>
        <w:rPr>
          <w:color w:val="000000"/>
          <w:highlight w:val="yellow"/>
        </w:rPr>
        <w:t>Indice</w:t>
      </w:r>
      <w:proofErr w:type="spellEnd"/>
      <w:r>
        <w:rPr>
          <w:color w:val="000000"/>
          <w:highlight w:val="yellow"/>
        </w:rPr>
        <w:t xml:space="preserve"> de medição de erros cometidos.</w:t>
      </w:r>
    </w:p>
    <w:p w14:paraId="104F593C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1F03B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da equipe.</w:t>
      </w:r>
    </w:p>
    <w:p w14:paraId="73DEC17F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dos clientes.</w:t>
      </w:r>
    </w:p>
    <w:p w14:paraId="43B2178D" w14:textId="77777777" w:rsidR="003E4375" w:rsidRDefault="003E4375" w:rsidP="00250606">
      <w:pPr>
        <w:spacing w:line="360" w:lineRule="auto"/>
        <w:ind w:firstLine="709"/>
        <w:rPr>
          <w:color w:val="000000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Avaliar</w:t>
      </w:r>
      <w:proofErr w:type="gramEnd"/>
      <w:r w:rsidRPr="003E4375">
        <w:rPr>
          <w:color w:val="000000"/>
          <w:highlight w:val="yellow"/>
        </w:rPr>
        <w:t xml:space="preserve"> com o Ralph os dados de Caixa e Receita.</w:t>
      </w:r>
    </w:p>
    <w:p w14:paraId="223E6426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4E94DD2C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3FF5B2E2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Material e Métodos</w:t>
      </w:r>
      <w:r>
        <w:rPr>
          <w:color w:val="000000"/>
        </w:rPr>
        <w:t xml:space="preserve"> (ou Metodologia)</w:t>
      </w:r>
      <w:r w:rsidRPr="004E7929">
        <w:rPr>
          <w:color w:val="000000"/>
        </w:rPr>
        <w:t xml:space="preserve"> </w:t>
      </w:r>
      <w:r>
        <w:rPr>
          <w:color w:val="000000"/>
        </w:rPr>
        <w:t xml:space="preserve">[M&amp;M] </w:t>
      </w:r>
      <w:r w:rsidRPr="004E7929">
        <w:rPr>
          <w:color w:val="000000"/>
        </w:rPr>
        <w:t xml:space="preserve">deve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(passado), na forma impessoal e pode ser dividido </w:t>
      </w:r>
      <w:r w:rsidRPr="004E7929">
        <w:rPr>
          <w:color w:val="000000"/>
        </w:rPr>
        <w:t>em subtítulos</w:t>
      </w:r>
      <w:r>
        <w:rPr>
          <w:color w:val="000000"/>
        </w:rPr>
        <w:t xml:space="preserve">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>, a primeira letra maiúscula, em negrito, separados dos títulos das seções ou dos parágrafos precedentes ou subsequentes por uma linha.</w:t>
      </w:r>
    </w:p>
    <w:p w14:paraId="4FDC5008" w14:textId="77777777" w:rsidR="007551BF" w:rsidRPr="004E7929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Neste tópico deve ser apresentada a descrição detalhada de </w:t>
      </w:r>
      <w:r>
        <w:rPr>
          <w:color w:val="000000"/>
        </w:rPr>
        <w:t xml:space="preserve">todo o material utilizado e </w:t>
      </w:r>
      <w:r w:rsidRPr="004E7929">
        <w:rPr>
          <w:color w:val="000000"/>
        </w:rPr>
        <w:t>toda</w:t>
      </w:r>
      <w:r>
        <w:rPr>
          <w:color w:val="000000"/>
        </w:rPr>
        <w:t xml:space="preserve"> a </w:t>
      </w:r>
      <w:r w:rsidRPr="004E7929">
        <w:rPr>
          <w:color w:val="000000"/>
        </w:rPr>
        <w:t xml:space="preserve">metodologia </w:t>
      </w:r>
      <w:r>
        <w:rPr>
          <w:color w:val="000000"/>
        </w:rPr>
        <w:t>utilizada</w:t>
      </w:r>
      <w:r w:rsidRPr="004E7929" w:rsidDel="00000242">
        <w:rPr>
          <w:color w:val="000000"/>
        </w:rPr>
        <w:t xml:space="preserve"> </w:t>
      </w:r>
      <w:r w:rsidRPr="004E7929">
        <w:rPr>
          <w:color w:val="000000"/>
        </w:rPr>
        <w:t>na obtenção</w:t>
      </w:r>
      <w:r>
        <w:rPr>
          <w:color w:val="000000"/>
        </w:rPr>
        <w:t xml:space="preserve"> de dados</w:t>
      </w:r>
      <w:r w:rsidRPr="004E7929">
        <w:rPr>
          <w:color w:val="000000"/>
        </w:rPr>
        <w:t xml:space="preserve"> e análise dos resultados da pesquisa, de forma </w:t>
      </w:r>
      <w:r>
        <w:rPr>
          <w:color w:val="000000"/>
        </w:rPr>
        <w:t>a permitir</w:t>
      </w:r>
      <w:r w:rsidRPr="004E7929">
        <w:rPr>
          <w:color w:val="000000"/>
        </w:rPr>
        <w:t xml:space="preserve"> fácil compreensão e interpretação dos resultados, bem como a reprodução do estudo ou a utilização do método por outros profissionais. No entanto, apenas os novos procedimentos devem ser descritos </w:t>
      </w:r>
      <w:r>
        <w:rPr>
          <w:color w:val="000000"/>
        </w:rPr>
        <w:t>detalhadamente</w:t>
      </w:r>
      <w:r w:rsidRPr="004E7929">
        <w:rPr>
          <w:color w:val="000000"/>
        </w:rPr>
        <w:t>; procedimentos previamente publicados</w:t>
      </w:r>
      <w:r>
        <w:rPr>
          <w:color w:val="000000"/>
        </w:rPr>
        <w:t xml:space="preserve"> (descritos na literatura)</w:t>
      </w:r>
      <w:r w:rsidRPr="004E7929">
        <w:rPr>
          <w:color w:val="000000"/>
        </w:rPr>
        <w:t xml:space="preserve"> devem ser citados </w:t>
      </w:r>
      <w:r>
        <w:rPr>
          <w:color w:val="000000"/>
        </w:rPr>
        <w:t xml:space="preserve">e </w:t>
      </w:r>
      <w:r>
        <w:rPr>
          <w:color w:val="000000"/>
        </w:rPr>
        <w:lastRenderedPageBreak/>
        <w:t>referenciados, mencionando de modo breve quaisquer</w:t>
      </w:r>
      <w:r w:rsidRPr="004E7929" w:rsidDel="00CB230F">
        <w:rPr>
          <w:color w:val="000000"/>
        </w:rPr>
        <w:t xml:space="preserve"> </w:t>
      </w:r>
      <w:r w:rsidRPr="004E7929">
        <w:rPr>
          <w:color w:val="000000"/>
        </w:rPr>
        <w:t xml:space="preserve">modificações </w:t>
      </w:r>
      <w:r>
        <w:rPr>
          <w:color w:val="000000"/>
        </w:rPr>
        <w:t>significativas nos procedimentos.</w:t>
      </w:r>
    </w:p>
    <w:p w14:paraId="51F72B21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Na descrição do</w:t>
      </w:r>
      <w:r w:rsidRPr="004E7929">
        <w:rPr>
          <w:color w:val="000000"/>
        </w:rPr>
        <w:t xml:space="preserve"> local da pesquisa</w:t>
      </w:r>
      <w:r>
        <w:rPr>
          <w:color w:val="000000"/>
        </w:rPr>
        <w:t xml:space="preserve"> </w:t>
      </w:r>
      <w:r>
        <w:rPr>
          <w:b/>
        </w:rPr>
        <w:t>não</w:t>
      </w:r>
      <w:r w:rsidRPr="00384262">
        <w:rPr>
          <w:b/>
        </w:rPr>
        <w:t xml:space="preserve"> deve </w:t>
      </w:r>
      <w:r>
        <w:rPr>
          <w:b/>
        </w:rPr>
        <w:t>ser mencionado o nome da propriedade ou i</w:t>
      </w:r>
      <w:r w:rsidRPr="00384262">
        <w:rPr>
          <w:b/>
        </w:rPr>
        <w:t>nstituição</w:t>
      </w:r>
      <w:r>
        <w:rPr>
          <w:b/>
        </w:rPr>
        <w:t xml:space="preserve"> ou e</w:t>
      </w:r>
      <w:r w:rsidRPr="00384262">
        <w:rPr>
          <w:b/>
        </w:rPr>
        <w:t xml:space="preserve">mpresa </w:t>
      </w:r>
      <w:r>
        <w:rPr>
          <w:b/>
        </w:rPr>
        <w:t xml:space="preserve">onde foi realizado o estudo ou onde foram coletados os dados, bem como nome do proprietário. O local deve ser identificado </w:t>
      </w:r>
      <w:r w:rsidRPr="00384262">
        <w:rPr>
          <w:b/>
        </w:rPr>
        <w:t xml:space="preserve">apenas </w:t>
      </w:r>
      <w:r>
        <w:rPr>
          <w:b/>
        </w:rPr>
        <w:t>pela</w:t>
      </w:r>
      <w:r w:rsidRPr="00384262">
        <w:rPr>
          <w:b/>
        </w:rPr>
        <w:t xml:space="preserve"> localização geográfica </w:t>
      </w:r>
      <w:r>
        <w:rPr>
          <w:b/>
        </w:rPr>
        <w:t xml:space="preserve">(coordenadas) </w:t>
      </w:r>
      <w:r w:rsidRPr="00384262">
        <w:rPr>
          <w:b/>
        </w:rPr>
        <w:t>ou nome da cidade e estado</w:t>
      </w:r>
      <w:r>
        <w:rPr>
          <w:color w:val="000000"/>
        </w:rPr>
        <w:t xml:space="preserve">. A </w:t>
      </w:r>
      <w:r w:rsidRPr="004E7929">
        <w:rPr>
          <w:color w:val="000000"/>
        </w:rPr>
        <w:t xml:space="preserve">população estudada, </w:t>
      </w:r>
      <w:r>
        <w:rPr>
          <w:color w:val="000000"/>
        </w:rPr>
        <w:t xml:space="preserve">técnicas e métodos de </w:t>
      </w:r>
      <w:r w:rsidRPr="004E7929">
        <w:rPr>
          <w:color w:val="000000"/>
        </w:rPr>
        <w:t>amostragem,</w:t>
      </w:r>
      <w:r>
        <w:rPr>
          <w:color w:val="000000"/>
        </w:rPr>
        <w:t xml:space="preserve"> espécie animal ou vegetal utilizada, com a pertinente classificação zoológica ou botânica</w:t>
      </w:r>
      <w:r w:rsidRPr="004E7929">
        <w:rPr>
          <w:color w:val="000000"/>
        </w:rPr>
        <w:t>, técnicas agronômicas ou zootécnicas e outras, além da descriçã</w:t>
      </w:r>
      <w:r>
        <w:rPr>
          <w:color w:val="000000"/>
        </w:rPr>
        <w:t>o dos procedimentos analíticos, devem ser detalhados</w:t>
      </w:r>
      <w:r w:rsidRPr="004E7929">
        <w:rPr>
          <w:color w:val="000000"/>
        </w:rPr>
        <w:t xml:space="preserve"> na sequência lógica em que o trabalho foi conduzido. </w:t>
      </w:r>
      <w:r>
        <w:rPr>
          <w:color w:val="000000"/>
        </w:rPr>
        <w:t>A opção pela discriminação ou identificação da</w:t>
      </w:r>
      <w:r w:rsidRPr="00384262">
        <w:rPr>
          <w:b/>
        </w:rPr>
        <w:t xml:space="preserve"> </w:t>
      </w:r>
      <w:r>
        <w:t xml:space="preserve">propriedade, instituição ou empresa, bem como do </w:t>
      </w:r>
      <w:r w:rsidRPr="00F52FA3">
        <w:t xml:space="preserve">nome do </w:t>
      </w:r>
      <w:r>
        <w:t xml:space="preserve">eventual </w:t>
      </w:r>
      <w:r w:rsidRPr="00F52FA3">
        <w:t>proprietário</w:t>
      </w:r>
      <w:r>
        <w:t>,</w:t>
      </w:r>
      <w:r w:rsidRPr="00F52FA3">
        <w:t xml:space="preserve"> </w:t>
      </w:r>
      <w:r>
        <w:t xml:space="preserve">imputa ao autor a </w:t>
      </w:r>
      <w:r w:rsidRPr="00F52FA3">
        <w:t xml:space="preserve">inteira </w:t>
      </w:r>
      <w:r>
        <w:t>responsabilidade pela obtenção da autorização, junto aos mesmos, para a citação</w:t>
      </w:r>
      <w:r>
        <w:rPr>
          <w:color w:val="000000"/>
        </w:rPr>
        <w:t xml:space="preserve"> e consequente total isenção do </w:t>
      </w:r>
      <w:proofErr w:type="spellStart"/>
      <w:r>
        <w:rPr>
          <w:color w:val="000000"/>
        </w:rPr>
        <w:t>Pecege</w:t>
      </w:r>
      <w:proofErr w:type="spellEnd"/>
      <w:r>
        <w:rPr>
          <w:color w:val="000000"/>
        </w:rPr>
        <w:t xml:space="preserve"> por esta opção e </w:t>
      </w:r>
      <w:proofErr w:type="spellStart"/>
      <w:r>
        <w:rPr>
          <w:color w:val="000000"/>
        </w:rPr>
        <w:t>incorrência</w:t>
      </w:r>
      <w:proofErr w:type="spellEnd"/>
      <w:r>
        <w:rPr>
          <w:color w:val="000000"/>
        </w:rPr>
        <w:t>.</w:t>
      </w:r>
    </w:p>
    <w:p w14:paraId="123E843B" w14:textId="77777777" w:rsidR="00250606" w:rsidRDefault="00250606" w:rsidP="007551BF">
      <w:pPr>
        <w:spacing w:line="360" w:lineRule="auto"/>
        <w:ind w:firstLine="709"/>
        <w:rPr>
          <w:color w:val="000000"/>
        </w:rPr>
      </w:pPr>
    </w:p>
    <w:p w14:paraId="03638CDA" w14:textId="77777777" w:rsidR="00382BEB" w:rsidRDefault="00382BEB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</w:t>
      </w:r>
      <w:r w:rsidR="008E02ED" w:rsidRPr="00EA275D">
        <w:rPr>
          <w:b/>
        </w:rPr>
        <w:t>(</w:t>
      </w:r>
      <w:proofErr w:type="spellStart"/>
      <w:r w:rsidR="008E02ED" w:rsidRPr="00EA275D">
        <w:rPr>
          <w:b/>
        </w:rPr>
        <w:t>sub</w:t>
      </w:r>
      <w:r w:rsidR="00250606">
        <w:rPr>
          <w:b/>
        </w:rPr>
        <w:t>tópico</w:t>
      </w:r>
      <w:proofErr w:type="spellEnd"/>
      <w:r w:rsidR="00EF654F" w:rsidRPr="00EA275D">
        <w:rPr>
          <w:b/>
        </w:rPr>
        <w:t xml:space="preserve">, </w:t>
      </w:r>
      <w:r w:rsidR="008545E0" w:rsidRPr="00EA275D">
        <w:rPr>
          <w:b/>
        </w:rPr>
        <w:t>caso haja</w:t>
      </w:r>
      <w:r w:rsidR="008E02ED" w:rsidRPr="00EA275D">
        <w:rPr>
          <w:b/>
        </w:rPr>
        <w:t>)</w:t>
      </w:r>
    </w:p>
    <w:p w14:paraId="1D1F2A44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4FA5267A" w14:textId="77777777" w:rsidR="00382BEB" w:rsidRDefault="00382BEB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C203DE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671B248D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17562B50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C859BA" w14:textId="77777777" w:rsidR="00250606" w:rsidRPr="00715294" w:rsidRDefault="00250606" w:rsidP="00382BEB">
      <w:pPr>
        <w:spacing w:line="360" w:lineRule="auto"/>
      </w:pPr>
    </w:p>
    <w:p w14:paraId="24272138" w14:textId="77777777" w:rsidR="00382BEB" w:rsidRPr="00382BEB" w:rsidRDefault="00382BEB" w:rsidP="00382BEB">
      <w:pPr>
        <w:spacing w:line="360" w:lineRule="auto"/>
      </w:pPr>
    </w:p>
    <w:p w14:paraId="0C32235C" w14:textId="77777777" w:rsidR="005F5FEB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</w:t>
      </w:r>
      <w:r w:rsidR="008F4149" w:rsidRPr="009629EB">
        <w:rPr>
          <w:b/>
        </w:rPr>
        <w:t xml:space="preserve"> e Discussão</w:t>
      </w:r>
    </w:p>
    <w:p w14:paraId="7A8334DE" w14:textId="77777777" w:rsidR="00250606" w:rsidRPr="009629EB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16902E8C" w14:textId="77777777" w:rsidR="00382BEB" w:rsidRDefault="00445A1F" w:rsidP="00250606">
      <w:pPr>
        <w:spacing w:line="360" w:lineRule="auto"/>
        <w:ind w:firstLine="709"/>
        <w:rPr>
          <w:color w:val="000000"/>
        </w:rPr>
      </w:pPr>
      <w:r w:rsidRPr="002E1AF1">
        <w:t xml:space="preserve">Nesta seção devem ser apresentados </w:t>
      </w:r>
      <w:r>
        <w:t xml:space="preserve">e discutidos </w:t>
      </w:r>
      <w:r w:rsidRPr="002E1AF1">
        <w:t xml:space="preserve">os resultados obtidos </w:t>
      </w:r>
      <w:r>
        <w:t>no trabalho e sua interpretação, i.e., fazer a</w:t>
      </w:r>
      <w:r w:rsidRPr="002E1AF1">
        <w:t xml:space="preserve"> comparação desses resultados com os exist</w:t>
      </w:r>
      <w:r>
        <w:t>entes na literatura e elaborar</w:t>
      </w:r>
      <w:r w:rsidRPr="002E1AF1">
        <w:t xml:space="preserve"> análise crítica do </w:t>
      </w:r>
      <w:r>
        <w:t>dos dados</w:t>
      </w:r>
      <w:r w:rsidRPr="002E1AF1">
        <w:t xml:space="preserve"> destacando as limitações e pontos positivos do</w:t>
      </w:r>
      <w:r>
        <w:t>s</w:t>
      </w:r>
      <w:r w:rsidRPr="002E1AF1">
        <w:t xml:space="preserve"> </w:t>
      </w:r>
      <w:r>
        <w:t xml:space="preserve">resultados. </w:t>
      </w:r>
      <w:r w:rsidRPr="004E7929">
        <w:rPr>
          <w:color w:val="000000"/>
        </w:rPr>
        <w:t xml:space="preserve">O título da seção Resultados e Discussão </w:t>
      </w:r>
      <w:r>
        <w:rPr>
          <w:color w:val="000000"/>
        </w:rPr>
        <w:t xml:space="preserve">[R&amp;D] </w:t>
      </w:r>
      <w:r w:rsidRPr="004E7929">
        <w:rPr>
          <w:color w:val="000000"/>
        </w:rPr>
        <w:t xml:space="preserve">deve </w:t>
      </w:r>
      <w:r w:rsidRPr="004E7929">
        <w:rPr>
          <w:color w:val="000000"/>
        </w:rPr>
        <w:lastRenderedPageBreak/>
        <w:t>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>em</w:t>
      </w:r>
      <w:r w:rsidRPr="004E7929">
        <w:rPr>
          <w:color w:val="000000"/>
        </w:rPr>
        <w:t xml:space="preserve"> letras maiúsculas. </w:t>
      </w:r>
      <w:r>
        <w:rPr>
          <w:color w:val="000000"/>
        </w:rPr>
        <w:t>É</w:t>
      </w:r>
      <w:r w:rsidRPr="004E7929">
        <w:rPr>
          <w:color w:val="000000"/>
        </w:rPr>
        <w:t xml:space="preserve"> permitid</w:t>
      </w:r>
      <w:r>
        <w:rPr>
          <w:color w:val="000000"/>
        </w:rPr>
        <w:t>o</w:t>
      </w:r>
      <w:r w:rsidRPr="004E7929">
        <w:rPr>
          <w:color w:val="000000"/>
        </w:rPr>
        <w:t xml:space="preserve"> que a seção seja </w:t>
      </w:r>
      <w:r>
        <w:rPr>
          <w:color w:val="000000"/>
        </w:rPr>
        <w:t>dividida</w:t>
      </w:r>
      <w:r w:rsidRPr="004E7929">
        <w:rPr>
          <w:color w:val="000000"/>
        </w:rPr>
        <w:t xml:space="preserve"> em subtítulos</w:t>
      </w:r>
      <w:r>
        <w:rPr>
          <w:color w:val="000000"/>
        </w:rPr>
        <w:t xml:space="preserve"> apresentados na mesma ordem cronológica da seção M&amp;M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Ainda a exemplo da seção M&amp;M, os </w:t>
      </w:r>
      <w:r w:rsidRPr="004E7929">
        <w:rPr>
          <w:color w:val="000000"/>
        </w:rPr>
        <w:t>subtítulos</w:t>
      </w:r>
      <w:r>
        <w:rPr>
          <w:color w:val="000000"/>
        </w:rPr>
        <w:t xml:space="preserve"> devem ser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 e c</w:t>
      </w:r>
      <w:r>
        <w:rPr>
          <w:color w:val="000000"/>
        </w:rPr>
        <w:t>om a primeira letra em maiúscula, em negrito, separados dos títulos das seções ou dos parágrafos precedentes ou subsequentes por uma linha</w:t>
      </w:r>
      <w:r w:rsidRPr="004E7929">
        <w:rPr>
          <w:color w:val="000000"/>
        </w:rPr>
        <w:t xml:space="preserve">. As tabelas e figuras inseridas nesta seção devem ser citadas na </w:t>
      </w:r>
      <w:r>
        <w:rPr>
          <w:color w:val="000000"/>
        </w:rPr>
        <w:t xml:space="preserve">mesma </w:t>
      </w:r>
      <w:r w:rsidRPr="004E7929">
        <w:rPr>
          <w:color w:val="000000"/>
        </w:rPr>
        <w:t xml:space="preserve">sequência em que </w:t>
      </w:r>
      <w:r>
        <w:rPr>
          <w:color w:val="000000"/>
        </w:rPr>
        <w:t>forem</w:t>
      </w:r>
      <w:r w:rsidRPr="004E7929">
        <w:rPr>
          <w:color w:val="000000"/>
        </w:rPr>
        <w:t xml:space="preserve"> mencionadas no texto</w:t>
      </w:r>
      <w:r w:rsidR="00250606">
        <w:rPr>
          <w:color w:val="000000"/>
        </w:rPr>
        <w:t>.</w:t>
      </w:r>
    </w:p>
    <w:p w14:paraId="34567B1D" w14:textId="77777777" w:rsidR="00250606" w:rsidRDefault="00250606" w:rsidP="00250606">
      <w:pPr>
        <w:spacing w:line="360" w:lineRule="auto"/>
        <w:ind w:firstLine="709"/>
        <w:rPr>
          <w:color w:val="000000"/>
        </w:rPr>
      </w:pPr>
    </w:p>
    <w:p w14:paraId="74BDE199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33849129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7FC19EFE" w14:textId="77777777" w:rsidR="00250606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FD72F4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332FDE12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4E6733CD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B2273" w14:textId="77777777" w:rsidR="00250606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3FA593F5" w14:textId="77777777" w:rsidR="00784D7A" w:rsidRDefault="00784D7A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Conclusão (</w:t>
      </w:r>
      <w:proofErr w:type="spellStart"/>
      <w:r w:rsidRPr="009629EB">
        <w:rPr>
          <w:b/>
        </w:rPr>
        <w:t>ões</w:t>
      </w:r>
      <w:proofErr w:type="spellEnd"/>
      <w:r w:rsidRPr="009629EB">
        <w:rPr>
          <w:b/>
        </w:rPr>
        <w:t>)</w:t>
      </w:r>
    </w:p>
    <w:p w14:paraId="4E29F359" w14:textId="77777777" w:rsidR="00681AD7" w:rsidRPr="00715294" w:rsidRDefault="00681AD7" w:rsidP="00250606">
      <w:pPr>
        <w:pStyle w:val="PargrafodaLista"/>
        <w:spacing w:line="360" w:lineRule="auto"/>
        <w:ind w:left="0"/>
        <w:jc w:val="left"/>
      </w:pPr>
    </w:p>
    <w:p w14:paraId="3A6972E7" w14:textId="77777777" w:rsidR="00CF5BE5" w:rsidRDefault="006926E3" w:rsidP="006926E3">
      <w:pPr>
        <w:spacing w:line="360" w:lineRule="auto"/>
        <w:ind w:firstLine="709"/>
      </w:pP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discussão do</w:t>
      </w:r>
      <w:r w:rsidRPr="004E7929">
        <w:t>s resultados</w:t>
      </w:r>
      <w:r>
        <w:t>, frases estas que não devem ser meras reproduções dos resultados e devem responder aos objetivos propostos no trabalho. Autores não devem em hipótese alguma mencionar, citar ou reproduzir</w:t>
      </w:r>
      <w:r w:rsidRPr="004E7929">
        <w:t xml:space="preserve"> resultados de outros estudos</w:t>
      </w:r>
      <w:r>
        <w:t xml:space="preserve"> na elaboração e redação </w:t>
      </w:r>
      <w:proofErr w:type="gramStart"/>
      <w:r>
        <w:t>da(</w:t>
      </w:r>
      <w:proofErr w:type="gramEnd"/>
      <w:r>
        <w:t>s) conclusão(</w:t>
      </w:r>
      <w:proofErr w:type="spellStart"/>
      <w:r>
        <w:t>ões</w:t>
      </w:r>
      <w:proofErr w:type="spellEnd"/>
      <w:r>
        <w:t>) da sua monografia ou artigo.</w:t>
      </w:r>
    </w:p>
    <w:p w14:paraId="7A69CC06" w14:textId="77777777" w:rsidR="006926E3" w:rsidRDefault="006926E3" w:rsidP="00784D7A">
      <w:pPr>
        <w:spacing w:line="360" w:lineRule="auto"/>
      </w:pPr>
    </w:p>
    <w:p w14:paraId="47C506A7" w14:textId="77777777" w:rsidR="00681AD7" w:rsidRDefault="00AF625F" w:rsidP="00AF625F">
      <w:pPr>
        <w:spacing w:line="360" w:lineRule="auto"/>
        <w:jc w:val="left"/>
      </w:pPr>
      <w:r>
        <w:rPr>
          <w:b/>
        </w:rPr>
        <w:t xml:space="preserve">Agradecimento </w:t>
      </w:r>
      <w:r>
        <w:t>(</w:t>
      </w:r>
      <w:r w:rsidR="005B55DF">
        <w:t xml:space="preserve">opcional, </w:t>
      </w:r>
      <w:r>
        <w:t>1 parágrafo, bem sucinto)</w:t>
      </w:r>
    </w:p>
    <w:p w14:paraId="6C9D13E6" w14:textId="77777777" w:rsidR="00AF625F" w:rsidRPr="00AF625F" w:rsidRDefault="00AF625F" w:rsidP="00AF625F">
      <w:pPr>
        <w:spacing w:line="360" w:lineRule="auto"/>
        <w:jc w:val="left"/>
      </w:pPr>
      <w:r>
        <w:t xml:space="preserve"> </w:t>
      </w:r>
    </w:p>
    <w:p w14:paraId="61115996" w14:textId="77777777" w:rsidR="00406344" w:rsidRDefault="00406344" w:rsidP="00406344">
      <w:pPr>
        <w:widowControl w:val="0"/>
        <w:spacing w:line="360" w:lineRule="auto"/>
        <w:ind w:firstLine="709"/>
      </w:pPr>
      <w:r>
        <w:t>Trata-se de seção</w:t>
      </w:r>
      <w:r w:rsidRPr="009A18C9">
        <w:t xml:space="preserve"> opcional, </w:t>
      </w:r>
      <w:r>
        <w:t xml:space="preserve">de </w:t>
      </w:r>
      <w:r w:rsidRPr="009A18C9">
        <w:t xml:space="preserve">no máximo </w:t>
      </w:r>
      <w:r>
        <w:t>três</w:t>
      </w:r>
      <w:r w:rsidRPr="009A18C9">
        <w:t xml:space="preserve"> linhas, n</w:t>
      </w:r>
      <w:r>
        <w:t>a</w:t>
      </w:r>
      <w:r w:rsidRPr="009A18C9">
        <w:t xml:space="preserve"> qual o autor agradece aqueles que realmente contribuíram de maneira relevante</w:t>
      </w:r>
      <w:r>
        <w:t xml:space="preserve"> para o desenvolvimento do trabalho e elaboração da monografia, mas sem o envolvimento intelectual necessário à </w:t>
      </w:r>
      <w:r>
        <w:lastRenderedPageBreak/>
        <w:t>atribuição de coautoria da mesma, abstendo-se totalmente da menção ou citação de nomes de empresas, instituições ou pessoas a menos que esteja documentalmente autorizado a fazê-lo que permitiram ou contribuíram com o desenvolvimento do trabalho.</w:t>
      </w:r>
    </w:p>
    <w:p w14:paraId="71A6B338" w14:textId="77777777" w:rsidR="00784D7A" w:rsidRPr="00715294" w:rsidRDefault="00784D7A" w:rsidP="0037116D">
      <w:pPr>
        <w:spacing w:line="360" w:lineRule="auto"/>
      </w:pPr>
    </w:p>
    <w:p w14:paraId="2336627B" w14:textId="77777777" w:rsidR="005F5FEB" w:rsidRDefault="005F5FEB" w:rsidP="00981503">
      <w:pPr>
        <w:spacing w:line="360" w:lineRule="auto"/>
        <w:jc w:val="left"/>
        <w:rPr>
          <w:b/>
        </w:rPr>
      </w:pPr>
      <w:r w:rsidRPr="000E6826">
        <w:rPr>
          <w:b/>
        </w:rPr>
        <w:t>Referências</w:t>
      </w:r>
    </w:p>
    <w:p w14:paraId="786CDB54" w14:textId="77777777" w:rsidR="00681AD7" w:rsidRDefault="00681AD7" w:rsidP="00981503">
      <w:pPr>
        <w:spacing w:line="360" w:lineRule="auto"/>
        <w:jc w:val="left"/>
        <w:rPr>
          <w:b/>
        </w:rPr>
      </w:pPr>
    </w:p>
    <w:p w14:paraId="03270CC5" w14:textId="77777777" w:rsidR="00385001" w:rsidRDefault="00385001" w:rsidP="00385001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SILVA, A. </w:t>
      </w:r>
      <w:proofErr w:type="gramStart"/>
      <w:r>
        <w:rPr>
          <w:rFonts w:ascii="Times New Roman" w:hAnsi="Times New Roman" w:cs="Times New Roman"/>
          <w:sz w:val="24"/>
          <w:szCs w:val="24"/>
        </w:rPr>
        <w:t>B..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Pequena Empresa na Busca da Excelência</w:t>
      </w:r>
      <w:r>
        <w:rPr>
          <w:rFonts w:ascii="Times New Roman" w:hAnsi="Times New Roman" w:cs="Times New Roman"/>
          <w:sz w:val="24"/>
          <w:szCs w:val="24"/>
        </w:rPr>
        <w:t>. João Pessoa: Universitária,</w:t>
      </w:r>
    </w:p>
    <w:p w14:paraId="0C21A0BC" w14:textId="77777777" w:rsidR="00F97E88" w:rsidRDefault="00385001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1998.</w:t>
      </w:r>
    </w:p>
    <w:p w14:paraId="01200480" w14:textId="77777777" w:rsidR="00D561B6" w:rsidRDefault="00D561B6" w:rsidP="00385001">
      <w:pPr>
        <w:spacing w:line="360" w:lineRule="auto"/>
        <w:jc w:val="left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t xml:space="preserve">José Ronaldo Castro Jr, IPEA, Atividade </w:t>
      </w:r>
      <w:proofErr w:type="spellStart"/>
      <w:r>
        <w:t>Economica</w:t>
      </w:r>
      <w:proofErr w:type="spellEnd"/>
      <w:r>
        <w:t xml:space="preserve"> 2016 </w:t>
      </w:r>
      <w:r>
        <w:rPr>
          <w:b/>
        </w:rPr>
        <w:t xml:space="preserve">Carta de Conjuntura – IPEA (acessada em 05-02-2017) - </w:t>
      </w:r>
      <w:hyperlink r:id="rId14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44594F73" w14:textId="77777777" w:rsidR="00D748FC" w:rsidRDefault="00D748FC" w:rsidP="00385001">
      <w:pPr>
        <w:spacing w:line="360" w:lineRule="auto"/>
        <w:jc w:val="left"/>
      </w:pPr>
    </w:p>
    <w:p w14:paraId="3149B8C3" w14:textId="77777777" w:rsidR="00D561B6" w:rsidRDefault="00D561B6" w:rsidP="00385001">
      <w:pPr>
        <w:spacing w:line="360" w:lineRule="auto"/>
        <w:jc w:val="left"/>
        <w:rPr>
          <w:b/>
        </w:rPr>
      </w:pPr>
      <w:r>
        <w:t xml:space="preserve">- </w:t>
      </w:r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Sandro </w:t>
      </w:r>
      <w:proofErr w:type="spellStart"/>
      <w:r>
        <w:rPr>
          <w:rStyle w:val="nfase"/>
          <w:rFonts w:ascii="Helvetica" w:hAnsi="Helvetica" w:cs="Helvetica"/>
          <w:color w:val="141412"/>
          <w:shd w:val="clear" w:color="auto" w:fill="FFFFFF"/>
        </w:rPr>
        <w:t>Sacchet</w:t>
      </w:r>
      <w:proofErr w:type="spellEnd"/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 de Carvalho e José Ronaldo de C. Souza Jr.</w:t>
      </w:r>
      <w:r w:rsidRPr="00721A66">
        <w:t xml:space="preserve"> </w:t>
      </w:r>
      <w:r>
        <w:t>IPEA, Mercado de Trabalho 2016</w:t>
      </w:r>
      <w:r w:rsidRPr="00D561B6">
        <w:rPr>
          <w:b/>
        </w:rPr>
        <w:t xml:space="preserve"> </w:t>
      </w:r>
      <w:r>
        <w:rPr>
          <w:b/>
        </w:rPr>
        <w:t xml:space="preserve">Carta de Conjuntura – IPEA (acessada em 05-02-2017) - </w:t>
      </w:r>
      <w:hyperlink r:id="rId15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7441E1E9" w14:textId="77777777" w:rsidR="00D748FC" w:rsidRDefault="00D748FC" w:rsidP="00385001">
      <w:pPr>
        <w:spacing w:line="360" w:lineRule="auto"/>
        <w:jc w:val="left"/>
        <w:rPr>
          <w:b/>
        </w:rPr>
      </w:pPr>
    </w:p>
    <w:p w14:paraId="5F7BE05B" w14:textId="77777777" w:rsidR="00D748FC" w:rsidRDefault="00D748FC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E5AF926" w14:textId="70E1607C" w:rsidR="00D561B6" w:rsidRDefault="00D561B6" w:rsidP="00DD62BA">
      <w:pPr>
        <w:autoSpaceDE w:val="0"/>
        <w:autoSpaceDN w:val="0"/>
        <w:adjustRightInd w:val="0"/>
        <w:spacing w:line="360" w:lineRule="auto"/>
        <w:jc w:val="left"/>
      </w:pPr>
      <w:r w:rsidRPr="00D561B6">
        <w:t>- Sobrevivência das</w:t>
      </w:r>
      <w:r>
        <w:t xml:space="preserve"> </w:t>
      </w:r>
      <w:r w:rsidRPr="00D561B6">
        <w:t>Empresas no Brasil</w:t>
      </w:r>
      <w:r>
        <w:t xml:space="preserve">, </w:t>
      </w:r>
      <w:r w:rsidRPr="00D561B6">
        <w:t xml:space="preserve">Série Ambiente dos Pequenos </w:t>
      </w:r>
      <w:proofErr w:type="gramStart"/>
      <w:r w:rsidRPr="00D561B6">
        <w:t xml:space="preserve">Negócios </w:t>
      </w:r>
      <w:r>
        <w:t xml:space="preserve"> </w:t>
      </w:r>
      <w:r w:rsidRPr="00D561B6">
        <w:t>Serviço</w:t>
      </w:r>
      <w:proofErr w:type="gramEnd"/>
      <w:r w:rsidRPr="00D561B6">
        <w:t xml:space="preserve"> Brasileiro de Apoio às Micro e Pequenas Empresas – Sebrae</w:t>
      </w:r>
      <w:r w:rsidR="00DD62BA">
        <w:t xml:space="preserve"> </w:t>
      </w:r>
      <w:r w:rsidR="00DD62BA" w:rsidRPr="00D561B6">
        <w:t>Outubro/2016</w:t>
      </w:r>
    </w:p>
    <w:p w14:paraId="7314E478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038DBC3E" w14:textId="77777777" w:rsidR="00DC25D7" w:rsidRDefault="00DC25D7" w:rsidP="00D561B6">
      <w:pPr>
        <w:autoSpaceDE w:val="0"/>
        <w:autoSpaceDN w:val="0"/>
        <w:adjustRightInd w:val="0"/>
        <w:spacing w:line="360" w:lineRule="auto"/>
        <w:jc w:val="left"/>
      </w:pPr>
      <w:r>
        <w:t>-</w:t>
      </w:r>
      <w:r w:rsidRPr="00DC25D7">
        <w:t xml:space="preserve"> </w:t>
      </w:r>
      <w:r w:rsidRPr="00A51DED">
        <w:t xml:space="preserve">SEBRAE, </w:t>
      </w:r>
      <w:r>
        <w:t xml:space="preserve">Participação das Micro e Pequenas Empresas na Economia </w:t>
      </w:r>
      <w:proofErr w:type="gramStart"/>
      <w:r>
        <w:t>Brasileira</w:t>
      </w:r>
      <w:r w:rsidRPr="00A51DED">
        <w:t xml:space="preserve"> </w:t>
      </w:r>
      <w:r>
        <w:t xml:space="preserve"> </w:t>
      </w:r>
      <w:r w:rsidRPr="00A51DED">
        <w:t>20</w:t>
      </w:r>
      <w:r>
        <w:t>14</w:t>
      </w:r>
      <w:proofErr w:type="gramEnd"/>
      <w:r>
        <w:t xml:space="preserve"> </w:t>
      </w:r>
    </w:p>
    <w:p w14:paraId="6F7B58AF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6A061A52" w14:textId="77777777" w:rsidR="00D561B6" w:rsidRDefault="00DC25D7" w:rsidP="00DC25D7">
      <w:pPr>
        <w:autoSpaceDE w:val="0"/>
        <w:autoSpaceDN w:val="0"/>
        <w:adjustRightInd w:val="0"/>
        <w:spacing w:line="240" w:lineRule="auto"/>
        <w:jc w:val="left"/>
      </w:pPr>
      <w:r>
        <w:t xml:space="preserve">- </w:t>
      </w:r>
      <w:r w:rsidRPr="00DC25D7">
        <w:t xml:space="preserve">Global </w:t>
      </w:r>
      <w:proofErr w:type="spellStart"/>
      <w:r w:rsidRPr="00DC25D7">
        <w:t>Entrepreneurship</w:t>
      </w:r>
      <w:proofErr w:type="spellEnd"/>
      <w:r w:rsidRPr="00DC25D7">
        <w:t xml:space="preserve"> Monitor Empreendedorismo no </w:t>
      </w:r>
      <w:proofErr w:type="gramStart"/>
      <w:r w:rsidRPr="00DC25D7">
        <w:t>Brasil :</w:t>
      </w:r>
      <w:proofErr w:type="gramEnd"/>
      <w:r w:rsidRPr="00DC25D7">
        <w:t xml:space="preserve"> 2015 \ Coordenação de </w:t>
      </w:r>
      <w:proofErr w:type="spellStart"/>
      <w:r w:rsidRPr="00DC25D7">
        <w:t>Simara</w:t>
      </w:r>
      <w:proofErr w:type="spellEnd"/>
      <w:r w:rsidRPr="00DC25D7">
        <w:t xml:space="preserve"> Maria de Souza Silveira Greco ; autores : Mariano de Matos Macedo</w:t>
      </w:r>
      <w:r>
        <w:t xml:space="preserve">,  </w:t>
      </w:r>
      <w:proofErr w:type="spellStart"/>
      <w:r w:rsidRPr="00DC25D7">
        <w:t>Brendha</w:t>
      </w:r>
      <w:proofErr w:type="spellEnd"/>
      <w:r w:rsidRPr="00DC25D7">
        <w:t xml:space="preserve"> Rodrigues de Lima, Eduardo Pereira Lima, Giovanna Rafaela da Silva </w:t>
      </w:r>
      <w:proofErr w:type="spellStart"/>
      <w:r w:rsidRPr="00DC25D7">
        <w:t>Lazzarin</w:t>
      </w:r>
      <w:proofErr w:type="spellEnd"/>
      <w:r w:rsidRPr="00DC25D7">
        <w:t xml:space="preserve">, Marcus Alexandre </w:t>
      </w:r>
      <w:proofErr w:type="spellStart"/>
      <w:r w:rsidRPr="00DC25D7">
        <w:t>Yshikawa</w:t>
      </w:r>
      <w:proofErr w:type="spellEnd"/>
      <w:r w:rsidRPr="00DC25D7">
        <w:t xml:space="preserve"> </w:t>
      </w:r>
      <w:proofErr w:type="spellStart"/>
      <w:r w:rsidRPr="00DC25D7">
        <w:t>Salusse</w:t>
      </w:r>
      <w:proofErr w:type="spellEnd"/>
      <w:r w:rsidRPr="00DC25D7">
        <w:t xml:space="preserve">, Mariano de Matos Macedo, </w:t>
      </w:r>
      <w:proofErr w:type="spellStart"/>
      <w:r w:rsidRPr="00DC25D7">
        <w:t>Morlan</w:t>
      </w:r>
      <w:proofErr w:type="spellEnd"/>
      <w:r w:rsidRPr="00DC25D7">
        <w:t xml:space="preserve"> Luigi Guimarães</w:t>
      </w:r>
      <w:r>
        <w:t xml:space="preserve">, </w:t>
      </w:r>
      <w:proofErr w:type="spellStart"/>
      <w:r w:rsidRPr="00DC25D7">
        <w:t>Simara</w:t>
      </w:r>
      <w:proofErr w:type="spellEnd"/>
      <w:r w:rsidRPr="00DC25D7">
        <w:t xml:space="preserve"> Maria de Souza Silveira Greco, Vinicius </w:t>
      </w:r>
      <w:proofErr w:type="spellStart"/>
      <w:r w:rsidRPr="00DC25D7">
        <w:t>Larangeiras</w:t>
      </w:r>
      <w:proofErr w:type="spellEnd"/>
      <w:r w:rsidRPr="00DC25D7">
        <w:t xml:space="preserve"> de Souza [et al] --</w:t>
      </w:r>
      <w:r>
        <w:t xml:space="preserve"> </w:t>
      </w:r>
      <w:r w:rsidRPr="00DC25D7">
        <w:t>Curitiba: IBQP, 2014.</w:t>
      </w:r>
    </w:p>
    <w:p w14:paraId="072CB999" w14:textId="77777777" w:rsidR="00D748FC" w:rsidRPr="00D561B6" w:rsidRDefault="00D748FC" w:rsidP="00DC25D7">
      <w:pPr>
        <w:autoSpaceDE w:val="0"/>
        <w:autoSpaceDN w:val="0"/>
        <w:adjustRightInd w:val="0"/>
        <w:spacing w:line="240" w:lineRule="auto"/>
        <w:jc w:val="left"/>
      </w:pPr>
    </w:p>
    <w:p w14:paraId="5DBB5112" w14:textId="77777777" w:rsidR="00D748FC" w:rsidRDefault="00D748FC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MAXIMIANO,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Administração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fundamentos da</w:t>
      </w:r>
      <w:r w:rsidR="000F5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criação e da gestão de novos negócios.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Paulo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Pearson Prentice Hall , 2006 .</w:t>
      </w:r>
    </w:p>
    <w:p w14:paraId="76220F41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B02A26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DORNELAS, Jose Carlos Assis.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Empreendedorismo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Transformando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idéias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Negócios. 2. ed. Rio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janeiro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2005.</w:t>
      </w:r>
    </w:p>
    <w:p w14:paraId="684DBF41" w14:textId="77777777" w:rsidR="00E878AA" w:rsidRDefault="00E878AA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AF1D73" w14:textId="77777777" w:rsidR="00E878AA" w:rsidRPr="000E6826" w:rsidRDefault="00E878AA" w:rsidP="00385001">
      <w:pPr>
        <w:spacing w:line="360" w:lineRule="auto"/>
        <w:jc w:val="left"/>
        <w:rPr>
          <w:b/>
        </w:rPr>
      </w:pPr>
    </w:p>
    <w:p w14:paraId="1E09696B" w14:textId="77777777" w:rsidR="00522FDE" w:rsidRDefault="00522FDE" w:rsidP="00522FDE">
      <w:pPr>
        <w:spacing w:line="240" w:lineRule="auto"/>
        <w:jc w:val="left"/>
      </w:pPr>
      <w:r>
        <w:t>O aluno deve ler o Manual de elaboração de monografias do I-</w:t>
      </w:r>
      <w:proofErr w:type="spellStart"/>
      <w:r>
        <w:t>Pecege</w:t>
      </w:r>
      <w:proofErr w:type="spellEnd"/>
      <w:r>
        <w:t xml:space="preserve"> para elaborar as referências de acordo com as normas.</w:t>
      </w:r>
    </w:p>
    <w:p w14:paraId="6A1E00E4" w14:textId="77777777" w:rsidR="00F624CF" w:rsidRDefault="00522FDE" w:rsidP="000E6826">
      <w:pPr>
        <w:spacing w:line="240" w:lineRule="auto"/>
        <w:jc w:val="left"/>
        <w:rPr>
          <w:b/>
        </w:rPr>
      </w:pPr>
      <w:r>
        <w:lastRenderedPageBreak/>
        <w:t xml:space="preserve"> </w:t>
      </w:r>
    </w:p>
    <w:p w14:paraId="1C150E8F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14:paraId="6EDC54B8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15AB0FB5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645C7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602FD7E1" w14:textId="77777777" w:rsidR="00382BEB" w:rsidRDefault="00382BEB" w:rsidP="000E6826">
      <w:pPr>
        <w:spacing w:line="240" w:lineRule="auto"/>
        <w:jc w:val="left"/>
      </w:pPr>
    </w:p>
    <w:p w14:paraId="2679C4DB" w14:textId="77777777" w:rsidR="005B55DF" w:rsidRDefault="005B55DF" w:rsidP="000E6826">
      <w:pPr>
        <w:spacing w:line="240" w:lineRule="auto"/>
        <w:jc w:val="left"/>
      </w:pPr>
      <w:r w:rsidRPr="00E92DB9">
        <w:rPr>
          <w:b/>
        </w:rPr>
        <w:t>Anexo</w:t>
      </w:r>
      <w:r w:rsidR="007F4591" w:rsidRPr="00E92DB9">
        <w:rPr>
          <w:b/>
        </w:rPr>
        <w:t>s</w:t>
      </w:r>
      <w:r>
        <w:t xml:space="preserve"> (opcional)</w:t>
      </w:r>
    </w:p>
    <w:p w14:paraId="2881D18A" w14:textId="77777777" w:rsidR="00657EA6" w:rsidRDefault="00657EA6" w:rsidP="000E6826">
      <w:pPr>
        <w:spacing w:line="240" w:lineRule="auto"/>
        <w:jc w:val="left"/>
      </w:pPr>
    </w:p>
    <w:p w14:paraId="175055A8" w14:textId="77777777" w:rsidR="00657EA6" w:rsidRDefault="00657EA6" w:rsidP="00657EA6">
      <w:pPr>
        <w:widowControl w:val="0"/>
        <w:spacing w:line="360" w:lineRule="auto"/>
      </w:pPr>
      <w:r>
        <w:t xml:space="preserve">Anexos são textos e/ou documentos fundamentais para comprovar fatos e ilustrar o trabalho, </w:t>
      </w:r>
      <w:r w:rsidRPr="002E1AF1">
        <w:rPr>
          <w:b/>
        </w:rPr>
        <w:t>mas que não foram elaborados pelo autor</w:t>
      </w:r>
      <w:r>
        <w:t>. Nesta seção podem então ser inseridos todos os anexos que o autor julgar relevantes para o seu trabalho.</w:t>
      </w:r>
    </w:p>
    <w:p w14:paraId="7FF2BC2F" w14:textId="77777777" w:rsidR="00657EA6" w:rsidRDefault="00657EA6" w:rsidP="000E6826">
      <w:pPr>
        <w:spacing w:line="240" w:lineRule="auto"/>
        <w:jc w:val="left"/>
      </w:pPr>
    </w:p>
    <w:p w14:paraId="1E2A5315" w14:textId="77777777" w:rsidR="00657EA6" w:rsidRDefault="00657EA6" w:rsidP="00657EA6">
      <w:pPr>
        <w:spacing w:line="240" w:lineRule="auto"/>
        <w:jc w:val="left"/>
      </w:pPr>
      <w:r w:rsidRPr="00E92DB9">
        <w:rPr>
          <w:b/>
        </w:rPr>
        <w:t>Apêndices</w:t>
      </w:r>
      <w:r>
        <w:t xml:space="preserve"> (opcional)</w:t>
      </w:r>
    </w:p>
    <w:p w14:paraId="58C217C8" w14:textId="77777777" w:rsidR="00657EA6" w:rsidRDefault="00657EA6" w:rsidP="00657EA6">
      <w:pPr>
        <w:spacing w:line="240" w:lineRule="auto"/>
        <w:jc w:val="left"/>
      </w:pPr>
    </w:p>
    <w:p w14:paraId="2917349D" w14:textId="77777777" w:rsidR="00657EA6" w:rsidRDefault="00657EA6" w:rsidP="00657EA6">
      <w:pPr>
        <w:widowControl w:val="0"/>
        <w:spacing w:line="360" w:lineRule="auto"/>
      </w:pPr>
      <w:r>
        <w:t xml:space="preserve">Apêndices são textos e/ou documentos que </w:t>
      </w:r>
      <w:r w:rsidRPr="002E1AF1">
        <w:rPr>
          <w:b/>
        </w:rPr>
        <w:t>foram elaborados pelo autor</w:t>
      </w:r>
      <w:r>
        <w:t xml:space="preserve"> e que são importantes para complementar a argumentação do trabalho. Portanto, nesta seção devem ser inseridos todos os apêndices que o autor julgar relevantes.</w:t>
      </w:r>
    </w:p>
    <w:p w14:paraId="7A4A4685" w14:textId="77777777" w:rsidR="00657EA6" w:rsidRDefault="00657EA6" w:rsidP="000E6826">
      <w:pPr>
        <w:spacing w:line="240" w:lineRule="auto"/>
        <w:jc w:val="left"/>
      </w:pPr>
    </w:p>
    <w:sectPr w:rsidR="00657EA6" w:rsidSect="00532A60">
      <w:headerReference w:type="default" r:id="rId16"/>
      <w:footerReference w:type="default" r:id="rId17"/>
      <w:footerReference w:type="first" r:id="rId18"/>
      <w:pgSz w:w="11906" w:h="16838" w:code="9"/>
      <w:pgMar w:top="1701" w:right="1701" w:bottom="1701" w:left="1701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Laíla Fadul" w:date="2017-02-06T21:18:00Z" w:initials="LF">
    <w:p w14:paraId="4EDAE3B9" w14:textId="70514639" w:rsidR="008A6E42" w:rsidRDefault="008A6E42">
      <w:pPr>
        <w:pStyle w:val="Textodecomentrio"/>
      </w:pPr>
      <w:r>
        <w:rPr>
          <w:rStyle w:val="Refdecomentrio"/>
        </w:rPr>
        <w:annotationRef/>
      </w:r>
      <w:proofErr w:type="gramStart"/>
      <w:r>
        <w:t>estranho</w:t>
      </w:r>
      <w:proofErr w:type="gramEnd"/>
    </w:p>
  </w:comment>
  <w:comment w:id="0" w:author="Laíla Fadul" w:date="2017-02-06T21:20:00Z" w:initials="LF">
    <w:p w14:paraId="6C1D5221" w14:textId="07CD4C20" w:rsidR="008A6E42" w:rsidRDefault="008A6E42">
      <w:pPr>
        <w:pStyle w:val="Textodecomentrio"/>
      </w:pPr>
      <w:r>
        <w:rPr>
          <w:rStyle w:val="Refdecomentrio"/>
        </w:rPr>
        <w:annotationRef/>
      </w:r>
      <w:proofErr w:type="gramStart"/>
      <w:r>
        <w:t>frase</w:t>
      </w:r>
      <w:proofErr w:type="gramEnd"/>
      <w:r>
        <w:t xml:space="preserve"> extremamente longa.....</w:t>
      </w:r>
    </w:p>
  </w:comment>
  <w:comment w:id="13" w:author="Laíla Fadul" w:date="2017-02-06T21:19:00Z" w:initials="LF">
    <w:p w14:paraId="247ED4AF" w14:textId="13034454" w:rsidR="008A6E42" w:rsidRDefault="008A6E42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aco</w:t>
      </w:r>
      <w:proofErr w:type="spellEnd"/>
      <w:proofErr w:type="gramEnd"/>
      <w:r>
        <w:t xml:space="preserve"> q não cabe na </w:t>
      </w:r>
      <w:proofErr w:type="spellStart"/>
      <w:r>
        <w:t>introducao</w:t>
      </w:r>
      <w:proofErr w:type="spellEnd"/>
    </w:p>
  </w:comment>
  <w:comment w:id="15" w:author="Laíla Fadul" w:date="2017-02-06T21:37:00Z" w:initials="LF">
    <w:p w14:paraId="0B3A67F8" w14:textId="32112C63" w:rsidR="008A6E42" w:rsidRDefault="008A6E42">
      <w:pPr>
        <w:pStyle w:val="Textodecomentrio"/>
      </w:pPr>
      <w:r>
        <w:rPr>
          <w:rStyle w:val="Refdecomentrio"/>
        </w:rPr>
        <w:annotationRef/>
      </w:r>
      <w:r>
        <w:t xml:space="preserve">A empresa foi </w:t>
      </w:r>
      <w:proofErr w:type="spellStart"/>
      <w:r>
        <w:t>fundadapor</w:t>
      </w:r>
      <w:proofErr w:type="spellEnd"/>
      <w:r>
        <w:t xml:space="preserve"> dois sócios... ou algo do tipo...escrita mais objetiva sem correr riscos de errar ou florear</w:t>
      </w:r>
    </w:p>
  </w:comment>
  <w:comment w:id="16" w:author="Laíla Fadul" w:date="2017-02-06T21:39:00Z" w:initials="LF">
    <w:p w14:paraId="0572B85D" w14:textId="1E8B0568" w:rsidR="008A6E42" w:rsidRDefault="008A6E42">
      <w:pPr>
        <w:pStyle w:val="Textodecomentrio"/>
      </w:pPr>
      <w:r>
        <w:rPr>
          <w:rStyle w:val="Refdecomentrio"/>
        </w:rPr>
        <w:annotationRef/>
      </w:r>
      <w:r>
        <w:t xml:space="preserve">Reduzido </w:t>
      </w:r>
      <w:proofErr w:type="spellStart"/>
      <w:r>
        <w:t>qto</w:t>
      </w:r>
      <w:proofErr w:type="spellEnd"/>
      <w:r>
        <w:t xml:space="preserve">? </w:t>
      </w:r>
      <w:proofErr w:type="spellStart"/>
      <w:r>
        <w:t>Mlhor</w:t>
      </w:r>
      <w:proofErr w:type="spellEnd"/>
      <w:r>
        <w:t xml:space="preserve"> usar uma expressão mais </w:t>
      </w:r>
      <w:proofErr w:type="gramStart"/>
      <w:r>
        <w:t>objetiva....</w:t>
      </w:r>
      <w:proofErr w:type="gramEnd"/>
      <w:r>
        <w:t>e ai sim falar se foi pequeno ou não..</w:t>
      </w:r>
    </w:p>
  </w:comment>
  <w:comment w:id="20" w:author="Laíla Fadul" w:date="2017-02-06T21:29:00Z" w:initials="LF">
    <w:p w14:paraId="787CD381" w14:textId="11525173" w:rsidR="008A6E42" w:rsidRDefault="008A6E42">
      <w:pPr>
        <w:pStyle w:val="Textodecomentrio"/>
      </w:pPr>
      <w:r>
        <w:rPr>
          <w:rStyle w:val="Refdecomentrio"/>
        </w:rPr>
        <w:annotationRef/>
      </w:r>
      <w:proofErr w:type="gramStart"/>
      <w:r>
        <w:t>não</w:t>
      </w:r>
      <w:proofErr w:type="gramEnd"/>
      <w:r>
        <w:t xml:space="preserve"> acha interessante colocar em outro </w:t>
      </w:r>
      <w:proofErr w:type="spellStart"/>
      <w:r>
        <w:t>topic</w:t>
      </w:r>
      <w:proofErr w:type="spellEnd"/>
      <w:r>
        <w:t>? Como problematização ou coisa parecida?</w:t>
      </w:r>
    </w:p>
  </w:comment>
  <w:comment w:id="24" w:author="Laíla Fadul" w:date="2017-02-06T21:41:00Z" w:initials="LF">
    <w:p w14:paraId="1EC58D94" w14:textId="7130E9BB" w:rsidR="008A6E42" w:rsidRDefault="008A6E42">
      <w:pPr>
        <w:pStyle w:val="Textodecomentrio"/>
      </w:pPr>
      <w:r>
        <w:rPr>
          <w:rStyle w:val="Refdecomentrio"/>
        </w:rPr>
        <w:annotationRef/>
      </w:r>
      <w:r>
        <w:t xml:space="preserve">“Tanto” é </w:t>
      </w:r>
      <w:proofErr w:type="spellStart"/>
      <w:proofErr w:type="gramStart"/>
      <w:r>
        <w:t>desnecessário,não</w:t>
      </w:r>
      <w:proofErr w:type="spellEnd"/>
      <w:proofErr w:type="gramEnd"/>
      <w:r>
        <w:t xml:space="preserve"> acha?</w:t>
      </w:r>
    </w:p>
  </w:comment>
  <w:comment w:id="21" w:author="Laíla Fadul" w:date="2017-02-06T21:45:00Z" w:initials="LF">
    <w:p w14:paraId="49644F66" w14:textId="39B40862" w:rsidR="008A6E42" w:rsidRDefault="008A6E42">
      <w:pPr>
        <w:pStyle w:val="Textodecomentrio"/>
      </w:pPr>
      <w:r>
        <w:rPr>
          <w:rStyle w:val="Refdecomentrio"/>
        </w:rPr>
        <w:annotationRef/>
      </w:r>
      <w:proofErr w:type="spellStart"/>
      <w:r>
        <w:t>Crair</w:t>
      </w:r>
      <w:proofErr w:type="spellEnd"/>
      <w:r>
        <w:t xml:space="preserve"> tabela de causa e </w:t>
      </w:r>
      <w:proofErr w:type="spellStart"/>
      <w:r>
        <w:t>conseuqncia</w:t>
      </w:r>
      <w:proofErr w:type="spellEnd"/>
    </w:p>
  </w:comment>
  <w:comment w:id="22" w:author="Laíla Fadul" w:date="2017-02-06T21:45:00Z" w:initials="LF">
    <w:p w14:paraId="38CC9400" w14:textId="15D18800" w:rsidR="008A6E42" w:rsidRDefault="008A6E42">
      <w:pPr>
        <w:pStyle w:val="Textodecomentrio"/>
      </w:pPr>
      <w:r>
        <w:rPr>
          <w:rStyle w:val="Refdecomentrio"/>
        </w:rPr>
        <w:annotationRef/>
      </w:r>
      <w:r>
        <w:t xml:space="preserve">Criar uma </w:t>
      </w:r>
      <w:proofErr w:type="gramStart"/>
      <w:r>
        <w:t>tabela  de</w:t>
      </w:r>
      <w:proofErr w:type="gramEnd"/>
      <w:r>
        <w:t xml:space="preserve"> causa e consequência?</w:t>
      </w:r>
    </w:p>
    <w:p w14:paraId="225B37F3" w14:textId="2010642A" w:rsidR="008A6E42" w:rsidRDefault="008A6E42">
      <w:pPr>
        <w:pStyle w:val="Textodecomentrio"/>
      </w:pPr>
    </w:p>
    <w:p w14:paraId="2FDF74E7" w14:textId="31E90A45" w:rsidR="008A6E42" w:rsidRDefault="008A6E42">
      <w:pPr>
        <w:pStyle w:val="Textodecomentrio"/>
      </w:pPr>
      <w:r>
        <w:t xml:space="preserve">Que porra é tabela de causa e </w:t>
      </w:r>
      <w:proofErr w:type="gramStart"/>
      <w:r>
        <w:t>consequência ?</w:t>
      </w:r>
      <w:proofErr w:type="gramEnd"/>
    </w:p>
  </w:comment>
  <w:comment w:id="35" w:author="Laíla Fadul" w:date="2017-02-06T21:19:00Z" w:initials="LF">
    <w:p w14:paraId="45BAE86F" w14:textId="5C4281ED" w:rsidR="008A6E42" w:rsidRDefault="008A6E42" w:rsidP="003A5B57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aco</w:t>
      </w:r>
      <w:proofErr w:type="spellEnd"/>
      <w:proofErr w:type="gramEnd"/>
      <w:r>
        <w:t xml:space="preserve"> q não cabe na introdução. Já arrumei.</w:t>
      </w:r>
    </w:p>
  </w:comment>
  <w:comment w:id="38" w:author="Laíla Fadul" w:date="2017-02-06T21:32:00Z" w:initials="LF">
    <w:p w14:paraId="761C805A" w14:textId="5BA9CFBF" w:rsidR="008A6E42" w:rsidRDefault="008A6E42">
      <w:pPr>
        <w:pStyle w:val="Textodecomentrio"/>
      </w:pPr>
      <w:r>
        <w:rPr>
          <w:rStyle w:val="Refdecomentrio"/>
        </w:rPr>
        <w:annotationRef/>
      </w:r>
      <w:r>
        <w:t xml:space="preserve">Colocar os tópicos por ordem de prioridade...se seu foco é gestão de negócios, </w:t>
      </w:r>
      <w:proofErr w:type="gramStart"/>
      <w:r>
        <w:t>eles vem</w:t>
      </w:r>
      <w:proofErr w:type="gramEnd"/>
      <w:r>
        <w:t xml:space="preserve"> primeiro</w:t>
      </w:r>
    </w:p>
    <w:p w14:paraId="1C93B811" w14:textId="3D1C09BC" w:rsidR="008A6E42" w:rsidRDefault="008A6E42">
      <w:pPr>
        <w:pStyle w:val="Textodecomentrio"/>
      </w:pPr>
    </w:p>
    <w:p w14:paraId="77AE45F6" w14:textId="511A817F" w:rsidR="008A6E42" w:rsidRDefault="008A6E42">
      <w:pPr>
        <w:pStyle w:val="Textodecomentrio"/>
      </w:pPr>
      <w:proofErr w:type="gramStart"/>
      <w:r>
        <w:t>Na verdade</w:t>
      </w:r>
      <w:proofErr w:type="gramEnd"/>
      <w:r>
        <w:t xml:space="preserve"> a ordem representa em qual tempo cada </w:t>
      </w:r>
      <w:proofErr w:type="spellStart"/>
      <w:r>
        <w:t>coissa</w:t>
      </w:r>
      <w:proofErr w:type="spellEnd"/>
      <w:r>
        <w:t xml:space="preserve"> foi feita. Primeiro trabalhamos na implementação da ISO, depois surgiu a necessidade de </w:t>
      </w:r>
      <w:proofErr w:type="spellStart"/>
      <w:r>
        <w:t>impelementar</w:t>
      </w:r>
      <w:proofErr w:type="spellEnd"/>
      <w:r>
        <w:t xml:space="preserve"> a gestão de </w:t>
      </w:r>
      <w:proofErr w:type="gramStart"/>
      <w:r>
        <w:t>projetos..</w:t>
      </w:r>
      <w:proofErr w:type="gramEnd"/>
      <w:r>
        <w:t xml:space="preserve"> </w:t>
      </w:r>
      <w:proofErr w:type="gramStart"/>
      <w:r>
        <w:t>e</w:t>
      </w:r>
      <w:proofErr w:type="gramEnd"/>
      <w:r>
        <w:t xml:space="preserve"> assim por diante.</w:t>
      </w:r>
    </w:p>
  </w:comment>
  <w:comment w:id="39" w:author="Laíla Fadul" w:date="2017-02-06T21:34:00Z" w:initials="LF">
    <w:p w14:paraId="3E9F9E11" w14:textId="77777777" w:rsidR="008A6E42" w:rsidRDefault="008A6E42">
      <w:pPr>
        <w:pStyle w:val="Textodecomentrio"/>
      </w:pPr>
      <w:r>
        <w:rPr>
          <w:rStyle w:val="Refdecomentrio"/>
        </w:rPr>
        <w:annotationRef/>
      </w:r>
      <w:r>
        <w:t xml:space="preserve">Acho </w:t>
      </w:r>
      <w:proofErr w:type="gramStart"/>
      <w:r>
        <w:t>q</w:t>
      </w:r>
      <w:proofErr w:type="gramEnd"/>
      <w:r>
        <w:t xml:space="preserve"> não cabe esse trecho....</w:t>
      </w:r>
    </w:p>
    <w:p w14:paraId="228B46F9" w14:textId="77777777" w:rsidR="008A6E42" w:rsidRDefault="008A6E42">
      <w:pPr>
        <w:pStyle w:val="Textodecomentrio"/>
      </w:pPr>
    </w:p>
    <w:p w14:paraId="407FC35D" w14:textId="77777777" w:rsidR="008A6E42" w:rsidRDefault="008A6E42">
      <w:pPr>
        <w:pStyle w:val="Textodecomentrio"/>
      </w:pPr>
    </w:p>
    <w:p w14:paraId="39D6825A" w14:textId="77777777" w:rsidR="008A6E42" w:rsidRDefault="008A6E42">
      <w:pPr>
        <w:pStyle w:val="Textodecomentrio"/>
      </w:pPr>
    </w:p>
    <w:p w14:paraId="3BD62195" w14:textId="10BD780D" w:rsidR="008A6E42" w:rsidRDefault="008A6E42">
      <w:pPr>
        <w:pStyle w:val="Textodecomentrio"/>
      </w:pPr>
      <w:r>
        <w:t xml:space="preserve">Bom eu preciso descrever em algum lugar como foi planejado resolver o problema. Como foi planejado tocar esse empreendimento. Meu foco é de usar projetos piloto para testar o impacto das </w:t>
      </w:r>
      <w:proofErr w:type="spellStart"/>
      <w:r>
        <w:t>modificaçoes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DAE3B9" w15:done="0"/>
  <w15:commentEx w15:paraId="6C1D5221" w15:done="0"/>
  <w15:commentEx w15:paraId="247ED4AF" w15:done="0"/>
  <w15:commentEx w15:paraId="0B3A67F8" w15:done="0"/>
  <w15:commentEx w15:paraId="0572B85D" w15:done="0"/>
  <w15:commentEx w15:paraId="787CD381" w15:done="0"/>
  <w15:commentEx w15:paraId="1EC58D94" w15:done="0"/>
  <w15:commentEx w15:paraId="49644F66" w15:done="0"/>
  <w15:commentEx w15:paraId="2FDF74E7" w15:done="0"/>
  <w15:commentEx w15:paraId="45BAE86F" w15:done="0"/>
  <w15:commentEx w15:paraId="77AE45F6" w15:done="0"/>
  <w15:commentEx w15:paraId="3BD6219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6AC40" w14:textId="77777777" w:rsidR="00D81886" w:rsidRDefault="00D81886" w:rsidP="005F5FEB">
      <w:pPr>
        <w:spacing w:line="240" w:lineRule="auto"/>
      </w:pPr>
      <w:r>
        <w:separator/>
      </w:r>
    </w:p>
  </w:endnote>
  <w:endnote w:type="continuationSeparator" w:id="0">
    <w:p w14:paraId="3C7F5E10" w14:textId="77777777" w:rsidR="00D81886" w:rsidRDefault="00D81886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360599"/>
      <w:docPartObj>
        <w:docPartGallery w:val="Page Numbers (Bottom of Page)"/>
        <w:docPartUnique/>
      </w:docPartObj>
    </w:sdtPr>
    <w:sdtContent>
      <w:p w14:paraId="21DAB0E8" w14:textId="77777777" w:rsidR="008A6E42" w:rsidRDefault="008A6E42">
        <w:pPr>
          <w:pStyle w:val="Rodap"/>
          <w:jc w:val="right"/>
        </w:pPr>
      </w:p>
    </w:sdtContent>
  </w:sdt>
  <w:p w14:paraId="5DC1788A" w14:textId="77777777" w:rsidR="008A6E42" w:rsidRDefault="008A6E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5ECCA" w14:textId="77777777" w:rsidR="008A6E42" w:rsidRDefault="008A6E42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__________________________________</w:t>
    </w:r>
  </w:p>
  <w:p w14:paraId="5A89DD18" w14:textId="77777777" w:rsidR="008A6E42" w:rsidRPr="00F23EFD" w:rsidRDefault="008A6E42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*Autor correspondente &lt;grcoelho@engineer.com&gt;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2956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441215E" w14:textId="35D71F8D" w:rsidR="008A6E42" w:rsidRPr="00EF1565" w:rsidRDefault="008A6E42">
        <w:pPr>
          <w:pStyle w:val="Rodap"/>
          <w:jc w:val="right"/>
          <w:rPr>
            <w:sz w:val="18"/>
            <w:szCs w:val="18"/>
          </w:rPr>
        </w:pPr>
        <w:r w:rsidRPr="00EF1565">
          <w:rPr>
            <w:sz w:val="18"/>
            <w:szCs w:val="18"/>
          </w:rPr>
          <w:fldChar w:fldCharType="begin"/>
        </w:r>
        <w:r w:rsidRPr="00EF1565">
          <w:rPr>
            <w:sz w:val="18"/>
            <w:szCs w:val="18"/>
          </w:rPr>
          <w:instrText>PAGE   \* MERGEFORMAT</w:instrText>
        </w:r>
        <w:r w:rsidRPr="00EF1565">
          <w:rPr>
            <w:sz w:val="18"/>
            <w:szCs w:val="18"/>
          </w:rPr>
          <w:fldChar w:fldCharType="separate"/>
        </w:r>
        <w:r w:rsidR="00C9644F">
          <w:rPr>
            <w:noProof/>
            <w:sz w:val="18"/>
            <w:szCs w:val="18"/>
          </w:rPr>
          <w:t>7</w:t>
        </w:r>
        <w:r w:rsidRPr="00EF1565">
          <w:rPr>
            <w:sz w:val="18"/>
            <w:szCs w:val="18"/>
          </w:rPr>
          <w:fldChar w:fldCharType="end"/>
        </w:r>
      </w:p>
    </w:sdtContent>
  </w:sdt>
  <w:p w14:paraId="61A9E4D2" w14:textId="77777777" w:rsidR="008A6E42" w:rsidRDefault="008A6E4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5270" w14:textId="77777777" w:rsidR="008A6E42" w:rsidRDefault="008A6E42">
    <w:pPr>
      <w:pStyle w:val="Rodap"/>
      <w:jc w:val="right"/>
    </w:pPr>
  </w:p>
  <w:p w14:paraId="48AD5E71" w14:textId="77777777" w:rsidR="008A6E42" w:rsidRDefault="008A6E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3B7F6" w14:textId="77777777" w:rsidR="00D81886" w:rsidRDefault="00D81886" w:rsidP="005F5FEB">
      <w:pPr>
        <w:spacing w:line="240" w:lineRule="auto"/>
      </w:pPr>
      <w:r>
        <w:separator/>
      </w:r>
    </w:p>
  </w:footnote>
  <w:footnote w:type="continuationSeparator" w:id="0">
    <w:p w14:paraId="508401CE" w14:textId="77777777" w:rsidR="00D81886" w:rsidRDefault="00D81886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FCF07" w14:textId="77777777" w:rsidR="008A6E42" w:rsidRPr="00D52F94" w:rsidRDefault="008A6E42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1993EC1F" wp14:editId="5AD6108A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>
      <w:rPr>
        <w:sz w:val="16"/>
        <w:szCs w:val="17"/>
      </w:rPr>
      <w:t>_________ (Nome do curso) – Ano ____ (ano da defesa)</w:t>
    </w:r>
  </w:p>
  <w:p w14:paraId="4D35E95A" w14:textId="77777777" w:rsidR="008A6E42" w:rsidRDefault="008A6E42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56F93" wp14:editId="3FD63464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3E5B3" w14:textId="77777777" w:rsidR="008A6E42" w:rsidRPr="00D52F94" w:rsidRDefault="008A6E42" w:rsidP="00D92CD6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17A4BFF0" wp14:editId="26642B56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43AFFFCF" w14:textId="77777777" w:rsidR="008A6E42" w:rsidRDefault="008A6E42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DF5137" wp14:editId="713B960D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C4E3B" id="Conector re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pYqumf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  <w:p w14:paraId="51F584BC" w14:textId="77777777" w:rsidR="008A6E42" w:rsidRPr="00D92CD6" w:rsidRDefault="008A6E42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218E5" w14:textId="77777777" w:rsidR="008A6E42" w:rsidRPr="00D52F94" w:rsidRDefault="008A6E42" w:rsidP="003E4375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62336" behindDoc="0" locked="0" layoutInCell="1" allowOverlap="1" wp14:anchorId="15F8604B" wp14:editId="7492E28D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7C91E0EE" w14:textId="77777777" w:rsidR="008A6E42" w:rsidRDefault="008A6E42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0A3C19" wp14:editId="1DB0751C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9" name="Conector re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D2C7A" id="Conector reto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oYKloP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442"/>
    <w:multiLevelType w:val="hybridMultilevel"/>
    <w:tmpl w:val="03540CC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370360C"/>
    <w:multiLevelType w:val="hybridMultilevel"/>
    <w:tmpl w:val="D2886482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642C3D"/>
    <w:multiLevelType w:val="hybridMultilevel"/>
    <w:tmpl w:val="C074B0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0A4E4F"/>
    <w:multiLevelType w:val="hybridMultilevel"/>
    <w:tmpl w:val="F7C4D8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C5080"/>
    <w:multiLevelType w:val="hybridMultilevel"/>
    <w:tmpl w:val="D2886482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9C4E40"/>
    <w:multiLevelType w:val="hybridMultilevel"/>
    <w:tmpl w:val="132AB6E6"/>
    <w:lvl w:ilvl="0" w:tplc="5E229A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-Laptop">
    <w15:presenceInfo w15:providerId="None" w15:userId="Guilherme-Laptop"/>
  </w15:person>
  <w15:person w15:author="Laíla Fadul">
    <w15:presenceInfo w15:providerId="None" w15:userId="Laíla Fa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10625"/>
    <w:rsid w:val="000121A2"/>
    <w:rsid w:val="000129BF"/>
    <w:rsid w:val="00013868"/>
    <w:rsid w:val="000318BF"/>
    <w:rsid w:val="000324DC"/>
    <w:rsid w:val="00033ABE"/>
    <w:rsid w:val="000379B9"/>
    <w:rsid w:val="000414DF"/>
    <w:rsid w:val="00042541"/>
    <w:rsid w:val="0006184C"/>
    <w:rsid w:val="0006582A"/>
    <w:rsid w:val="0007177A"/>
    <w:rsid w:val="000A7332"/>
    <w:rsid w:val="000B6C41"/>
    <w:rsid w:val="000C043D"/>
    <w:rsid w:val="000E6826"/>
    <w:rsid w:val="000F06D0"/>
    <w:rsid w:val="000F3312"/>
    <w:rsid w:val="000F5829"/>
    <w:rsid w:val="000F7383"/>
    <w:rsid w:val="00106E6C"/>
    <w:rsid w:val="00115FFD"/>
    <w:rsid w:val="001179F3"/>
    <w:rsid w:val="00134E84"/>
    <w:rsid w:val="00143596"/>
    <w:rsid w:val="001650D8"/>
    <w:rsid w:val="001732A2"/>
    <w:rsid w:val="0018079B"/>
    <w:rsid w:val="00183B05"/>
    <w:rsid w:val="001A2B26"/>
    <w:rsid w:val="001B29CD"/>
    <w:rsid w:val="001B7C5F"/>
    <w:rsid w:val="001C2220"/>
    <w:rsid w:val="001E108A"/>
    <w:rsid w:val="001E6B8D"/>
    <w:rsid w:val="001F0A4F"/>
    <w:rsid w:val="001F5096"/>
    <w:rsid w:val="001F677B"/>
    <w:rsid w:val="002013ED"/>
    <w:rsid w:val="002138F6"/>
    <w:rsid w:val="00214A52"/>
    <w:rsid w:val="00222FB8"/>
    <w:rsid w:val="00244916"/>
    <w:rsid w:val="00246075"/>
    <w:rsid w:val="00247798"/>
    <w:rsid w:val="00250606"/>
    <w:rsid w:val="00254737"/>
    <w:rsid w:val="0026130F"/>
    <w:rsid w:val="00266914"/>
    <w:rsid w:val="00273955"/>
    <w:rsid w:val="002875D3"/>
    <w:rsid w:val="002D0A4C"/>
    <w:rsid w:val="002D3B35"/>
    <w:rsid w:val="002F2245"/>
    <w:rsid w:val="00311C33"/>
    <w:rsid w:val="00320448"/>
    <w:rsid w:val="00323A4C"/>
    <w:rsid w:val="0033468D"/>
    <w:rsid w:val="0035192B"/>
    <w:rsid w:val="00351961"/>
    <w:rsid w:val="003542E3"/>
    <w:rsid w:val="0035655B"/>
    <w:rsid w:val="00362B83"/>
    <w:rsid w:val="00363932"/>
    <w:rsid w:val="003678EC"/>
    <w:rsid w:val="0037116D"/>
    <w:rsid w:val="00372745"/>
    <w:rsid w:val="00382BEB"/>
    <w:rsid w:val="00383658"/>
    <w:rsid w:val="00385001"/>
    <w:rsid w:val="003A5B57"/>
    <w:rsid w:val="003C0770"/>
    <w:rsid w:val="003C1B38"/>
    <w:rsid w:val="003C65F6"/>
    <w:rsid w:val="003C7E8D"/>
    <w:rsid w:val="003E150B"/>
    <w:rsid w:val="003E36CE"/>
    <w:rsid w:val="003E4375"/>
    <w:rsid w:val="003E64D0"/>
    <w:rsid w:val="003F0119"/>
    <w:rsid w:val="003F02C0"/>
    <w:rsid w:val="003F77A8"/>
    <w:rsid w:val="00401BEB"/>
    <w:rsid w:val="00402E00"/>
    <w:rsid w:val="0040349A"/>
    <w:rsid w:val="00406344"/>
    <w:rsid w:val="004139D1"/>
    <w:rsid w:val="00414EA7"/>
    <w:rsid w:val="004242F4"/>
    <w:rsid w:val="00433E63"/>
    <w:rsid w:val="004344B3"/>
    <w:rsid w:val="004349A6"/>
    <w:rsid w:val="004453D9"/>
    <w:rsid w:val="00445A1F"/>
    <w:rsid w:val="004638D2"/>
    <w:rsid w:val="00466F81"/>
    <w:rsid w:val="00467C3B"/>
    <w:rsid w:val="0047191C"/>
    <w:rsid w:val="00471D21"/>
    <w:rsid w:val="004736B1"/>
    <w:rsid w:val="00473CFE"/>
    <w:rsid w:val="004B0852"/>
    <w:rsid w:val="004B3DF1"/>
    <w:rsid w:val="004B570C"/>
    <w:rsid w:val="004B6697"/>
    <w:rsid w:val="004B73BD"/>
    <w:rsid w:val="004C0B14"/>
    <w:rsid w:val="004E2E96"/>
    <w:rsid w:val="004E6226"/>
    <w:rsid w:val="00504CEC"/>
    <w:rsid w:val="00522FDE"/>
    <w:rsid w:val="00526933"/>
    <w:rsid w:val="00527BBF"/>
    <w:rsid w:val="005325A6"/>
    <w:rsid w:val="00532A60"/>
    <w:rsid w:val="0053780E"/>
    <w:rsid w:val="005502EC"/>
    <w:rsid w:val="005678D4"/>
    <w:rsid w:val="00580198"/>
    <w:rsid w:val="00584676"/>
    <w:rsid w:val="0058770B"/>
    <w:rsid w:val="005905F2"/>
    <w:rsid w:val="00591FA0"/>
    <w:rsid w:val="00593069"/>
    <w:rsid w:val="0059483B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E09AC"/>
    <w:rsid w:val="005E318E"/>
    <w:rsid w:val="005F29F8"/>
    <w:rsid w:val="005F4EB3"/>
    <w:rsid w:val="005F5FEB"/>
    <w:rsid w:val="006214F0"/>
    <w:rsid w:val="0062319A"/>
    <w:rsid w:val="00636D01"/>
    <w:rsid w:val="00647DBF"/>
    <w:rsid w:val="00657EA6"/>
    <w:rsid w:val="006768C1"/>
    <w:rsid w:val="00681AD7"/>
    <w:rsid w:val="00683832"/>
    <w:rsid w:val="00684110"/>
    <w:rsid w:val="00687D18"/>
    <w:rsid w:val="006926E3"/>
    <w:rsid w:val="006B3841"/>
    <w:rsid w:val="006B4591"/>
    <w:rsid w:val="006D2407"/>
    <w:rsid w:val="006D5FAB"/>
    <w:rsid w:val="006D706F"/>
    <w:rsid w:val="006D7365"/>
    <w:rsid w:val="006D7A7F"/>
    <w:rsid w:val="006E1A8E"/>
    <w:rsid w:val="006E5D44"/>
    <w:rsid w:val="006F2620"/>
    <w:rsid w:val="006F7EBA"/>
    <w:rsid w:val="007028AE"/>
    <w:rsid w:val="00706669"/>
    <w:rsid w:val="00713C0C"/>
    <w:rsid w:val="00715294"/>
    <w:rsid w:val="0072023F"/>
    <w:rsid w:val="00721949"/>
    <w:rsid w:val="00721A66"/>
    <w:rsid w:val="00723D29"/>
    <w:rsid w:val="007272C9"/>
    <w:rsid w:val="00731468"/>
    <w:rsid w:val="007405E3"/>
    <w:rsid w:val="007433D4"/>
    <w:rsid w:val="0074342F"/>
    <w:rsid w:val="007450A6"/>
    <w:rsid w:val="00745F4C"/>
    <w:rsid w:val="00753001"/>
    <w:rsid w:val="007551BF"/>
    <w:rsid w:val="00770024"/>
    <w:rsid w:val="007749A1"/>
    <w:rsid w:val="0078405D"/>
    <w:rsid w:val="00784D7A"/>
    <w:rsid w:val="00793F96"/>
    <w:rsid w:val="007A2A3C"/>
    <w:rsid w:val="007A658E"/>
    <w:rsid w:val="007B0806"/>
    <w:rsid w:val="007D0850"/>
    <w:rsid w:val="007E290A"/>
    <w:rsid w:val="007F4591"/>
    <w:rsid w:val="007F57A4"/>
    <w:rsid w:val="00811A4F"/>
    <w:rsid w:val="00812949"/>
    <w:rsid w:val="00823F9B"/>
    <w:rsid w:val="008259B0"/>
    <w:rsid w:val="00826D39"/>
    <w:rsid w:val="00834D05"/>
    <w:rsid w:val="00835CCF"/>
    <w:rsid w:val="00836CE1"/>
    <w:rsid w:val="00842D35"/>
    <w:rsid w:val="008443FF"/>
    <w:rsid w:val="008545E0"/>
    <w:rsid w:val="00886138"/>
    <w:rsid w:val="00886CFD"/>
    <w:rsid w:val="00890B17"/>
    <w:rsid w:val="008923FD"/>
    <w:rsid w:val="008A1677"/>
    <w:rsid w:val="008A3CF6"/>
    <w:rsid w:val="008A6E42"/>
    <w:rsid w:val="008B0687"/>
    <w:rsid w:val="008B4775"/>
    <w:rsid w:val="008B5BBC"/>
    <w:rsid w:val="008C5578"/>
    <w:rsid w:val="008D541D"/>
    <w:rsid w:val="008E02ED"/>
    <w:rsid w:val="008F4149"/>
    <w:rsid w:val="00904BC2"/>
    <w:rsid w:val="00906BFA"/>
    <w:rsid w:val="009146B6"/>
    <w:rsid w:val="00916A5A"/>
    <w:rsid w:val="00917196"/>
    <w:rsid w:val="009248B0"/>
    <w:rsid w:val="009319BD"/>
    <w:rsid w:val="00932E28"/>
    <w:rsid w:val="0094017F"/>
    <w:rsid w:val="0094025E"/>
    <w:rsid w:val="009629EB"/>
    <w:rsid w:val="00964DE5"/>
    <w:rsid w:val="00973982"/>
    <w:rsid w:val="00981503"/>
    <w:rsid w:val="009917A2"/>
    <w:rsid w:val="009924AC"/>
    <w:rsid w:val="009934FC"/>
    <w:rsid w:val="009A06AA"/>
    <w:rsid w:val="009D4560"/>
    <w:rsid w:val="009D7441"/>
    <w:rsid w:val="009D7C2D"/>
    <w:rsid w:val="009E03F1"/>
    <w:rsid w:val="009E6355"/>
    <w:rsid w:val="009F09A3"/>
    <w:rsid w:val="009F43AE"/>
    <w:rsid w:val="00A045BD"/>
    <w:rsid w:val="00A06683"/>
    <w:rsid w:val="00A143E9"/>
    <w:rsid w:val="00A4125E"/>
    <w:rsid w:val="00A46080"/>
    <w:rsid w:val="00A464FF"/>
    <w:rsid w:val="00A47C29"/>
    <w:rsid w:val="00A47DAE"/>
    <w:rsid w:val="00A51DED"/>
    <w:rsid w:val="00A65683"/>
    <w:rsid w:val="00A74221"/>
    <w:rsid w:val="00A7611A"/>
    <w:rsid w:val="00A7743E"/>
    <w:rsid w:val="00A93111"/>
    <w:rsid w:val="00AA1EDC"/>
    <w:rsid w:val="00AA6708"/>
    <w:rsid w:val="00AB3AFC"/>
    <w:rsid w:val="00AC5332"/>
    <w:rsid w:val="00AE2179"/>
    <w:rsid w:val="00AF2C8F"/>
    <w:rsid w:val="00AF625F"/>
    <w:rsid w:val="00B0110A"/>
    <w:rsid w:val="00B057DD"/>
    <w:rsid w:val="00B15503"/>
    <w:rsid w:val="00B21BE8"/>
    <w:rsid w:val="00B35F3F"/>
    <w:rsid w:val="00B5289B"/>
    <w:rsid w:val="00B5612B"/>
    <w:rsid w:val="00B67CC1"/>
    <w:rsid w:val="00B73815"/>
    <w:rsid w:val="00B754B6"/>
    <w:rsid w:val="00B75E60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3DFA"/>
    <w:rsid w:val="00BD553F"/>
    <w:rsid w:val="00BD7975"/>
    <w:rsid w:val="00BE69F5"/>
    <w:rsid w:val="00BF2F82"/>
    <w:rsid w:val="00BF612D"/>
    <w:rsid w:val="00BF7046"/>
    <w:rsid w:val="00C03610"/>
    <w:rsid w:val="00C160C4"/>
    <w:rsid w:val="00C32EE4"/>
    <w:rsid w:val="00C32F20"/>
    <w:rsid w:val="00C55413"/>
    <w:rsid w:val="00C6199B"/>
    <w:rsid w:val="00C64E7D"/>
    <w:rsid w:val="00C651A5"/>
    <w:rsid w:val="00C714FB"/>
    <w:rsid w:val="00C77BD3"/>
    <w:rsid w:val="00C94381"/>
    <w:rsid w:val="00C9644F"/>
    <w:rsid w:val="00CA3CF8"/>
    <w:rsid w:val="00CB02AB"/>
    <w:rsid w:val="00CB6826"/>
    <w:rsid w:val="00CC0E3E"/>
    <w:rsid w:val="00CC2844"/>
    <w:rsid w:val="00CC2AF5"/>
    <w:rsid w:val="00CC3CB5"/>
    <w:rsid w:val="00CC6166"/>
    <w:rsid w:val="00CD612F"/>
    <w:rsid w:val="00CD7E25"/>
    <w:rsid w:val="00CE1B49"/>
    <w:rsid w:val="00CF4624"/>
    <w:rsid w:val="00CF5BE5"/>
    <w:rsid w:val="00D0473F"/>
    <w:rsid w:val="00D120B9"/>
    <w:rsid w:val="00D172FA"/>
    <w:rsid w:val="00D20B96"/>
    <w:rsid w:val="00D2204B"/>
    <w:rsid w:val="00D34DE7"/>
    <w:rsid w:val="00D35847"/>
    <w:rsid w:val="00D4580C"/>
    <w:rsid w:val="00D50856"/>
    <w:rsid w:val="00D52F94"/>
    <w:rsid w:val="00D561B6"/>
    <w:rsid w:val="00D65298"/>
    <w:rsid w:val="00D706A2"/>
    <w:rsid w:val="00D748FC"/>
    <w:rsid w:val="00D757B2"/>
    <w:rsid w:val="00D81886"/>
    <w:rsid w:val="00D92CD6"/>
    <w:rsid w:val="00DB07AF"/>
    <w:rsid w:val="00DB1D8D"/>
    <w:rsid w:val="00DC1FA9"/>
    <w:rsid w:val="00DC25D7"/>
    <w:rsid w:val="00DC4462"/>
    <w:rsid w:val="00DD0D55"/>
    <w:rsid w:val="00DD423D"/>
    <w:rsid w:val="00DD62BA"/>
    <w:rsid w:val="00DD6CA9"/>
    <w:rsid w:val="00DF5F33"/>
    <w:rsid w:val="00DF705D"/>
    <w:rsid w:val="00E0030F"/>
    <w:rsid w:val="00E0114C"/>
    <w:rsid w:val="00E05E3E"/>
    <w:rsid w:val="00E12124"/>
    <w:rsid w:val="00E12A3E"/>
    <w:rsid w:val="00E14849"/>
    <w:rsid w:val="00E16313"/>
    <w:rsid w:val="00E1740E"/>
    <w:rsid w:val="00E3132F"/>
    <w:rsid w:val="00E3742B"/>
    <w:rsid w:val="00E45517"/>
    <w:rsid w:val="00E54D23"/>
    <w:rsid w:val="00E5522F"/>
    <w:rsid w:val="00E5700B"/>
    <w:rsid w:val="00E575F6"/>
    <w:rsid w:val="00E61157"/>
    <w:rsid w:val="00E66B41"/>
    <w:rsid w:val="00E71060"/>
    <w:rsid w:val="00E80C1F"/>
    <w:rsid w:val="00E835B5"/>
    <w:rsid w:val="00E878AA"/>
    <w:rsid w:val="00E92DB9"/>
    <w:rsid w:val="00E9452C"/>
    <w:rsid w:val="00EA072E"/>
    <w:rsid w:val="00EA1D8A"/>
    <w:rsid w:val="00EA275D"/>
    <w:rsid w:val="00EA60A7"/>
    <w:rsid w:val="00EA66D6"/>
    <w:rsid w:val="00EB1E46"/>
    <w:rsid w:val="00EC22D7"/>
    <w:rsid w:val="00EC7116"/>
    <w:rsid w:val="00EE487E"/>
    <w:rsid w:val="00EE568D"/>
    <w:rsid w:val="00EF1565"/>
    <w:rsid w:val="00EF3BA4"/>
    <w:rsid w:val="00EF3BB2"/>
    <w:rsid w:val="00EF52B5"/>
    <w:rsid w:val="00EF654F"/>
    <w:rsid w:val="00EF7DDF"/>
    <w:rsid w:val="00F0090B"/>
    <w:rsid w:val="00F0606D"/>
    <w:rsid w:val="00F14CB3"/>
    <w:rsid w:val="00F23EFD"/>
    <w:rsid w:val="00F42993"/>
    <w:rsid w:val="00F535FD"/>
    <w:rsid w:val="00F56CDC"/>
    <w:rsid w:val="00F603F2"/>
    <w:rsid w:val="00F624CF"/>
    <w:rsid w:val="00F97E88"/>
    <w:rsid w:val="00FB4469"/>
    <w:rsid w:val="00FD2C4C"/>
    <w:rsid w:val="00FD4E5F"/>
    <w:rsid w:val="00FE52BF"/>
    <w:rsid w:val="00FF3E5D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35E8E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21A66"/>
    <w:rPr>
      <w:i/>
      <w:iCs/>
    </w:rPr>
  </w:style>
  <w:style w:type="paragraph" w:customStyle="1" w:styleId="04partenormativa">
    <w:name w:val="04partenormativa"/>
    <w:basedOn w:val="Normal"/>
    <w:rsid w:val="00A51D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1DED"/>
  </w:style>
  <w:style w:type="character" w:styleId="Refdecomentrio">
    <w:name w:val="annotation reference"/>
    <w:basedOn w:val="Fontepargpadro"/>
    <w:uiPriority w:val="99"/>
    <w:semiHidden/>
    <w:unhideWhenUsed/>
    <w:rsid w:val="00D34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4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4D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4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4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pea.gov.br/cartadeconjuntura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pea.gov.br/cartadeconjun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C4FD2-66E8-483B-A4CD-46474D8B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3007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Guilherme-Laptop</cp:lastModifiedBy>
  <cp:revision>7</cp:revision>
  <cp:lastPrinted>2014-09-18T13:37:00Z</cp:lastPrinted>
  <dcterms:created xsi:type="dcterms:W3CDTF">2017-02-08T15:02:00Z</dcterms:created>
  <dcterms:modified xsi:type="dcterms:W3CDTF">2017-02-11T01:02:00Z</dcterms:modified>
</cp:coreProperties>
</file>